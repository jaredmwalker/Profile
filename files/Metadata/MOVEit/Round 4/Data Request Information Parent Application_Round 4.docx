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03DD" w14:textId="5FF8CD5A" w:rsidR="00752F86" w:rsidRDefault="00752F86" w:rsidP="002419B9">
      <w:pPr>
        <w:shd w:val="clear" w:color="auto" w:fill="FFFFFF"/>
        <w:spacing w:after="0" w:afterAutospacing="1" w:line="240" w:lineRule="auto"/>
        <w:jc w:val="center"/>
        <w:rPr>
          <w:rFonts w:eastAsia="Times New Roman" w:cstheme="minorHAnsi"/>
          <w:b/>
          <w:bCs/>
          <w:color w:val="4F5051"/>
          <w:sz w:val="24"/>
          <w:szCs w:val="24"/>
        </w:rPr>
      </w:pPr>
      <w:r w:rsidRPr="002419B9">
        <w:rPr>
          <w:rFonts w:eastAsia="Times New Roman" w:cstheme="minorHAnsi"/>
          <w:b/>
          <w:bCs/>
          <w:color w:val="4F5051"/>
          <w:sz w:val="24"/>
          <w:szCs w:val="24"/>
        </w:rPr>
        <w:t>***Official Data Request***</w:t>
      </w:r>
    </w:p>
    <w:p w14:paraId="65CC39DF" w14:textId="0A11C251" w:rsidR="0044728D" w:rsidRDefault="00601A2B" w:rsidP="00752F86">
      <w:pPr>
        <w:shd w:val="clear" w:color="auto" w:fill="FFFFFF"/>
        <w:spacing w:after="0" w:afterAutospacing="1" w:line="240" w:lineRule="auto"/>
        <w:rPr>
          <w:rFonts w:eastAsia="Times New Roman" w:cstheme="minorHAnsi"/>
          <w:color w:val="4F5051"/>
          <w:sz w:val="24"/>
          <w:szCs w:val="24"/>
        </w:rPr>
      </w:pPr>
      <w:r w:rsidRPr="00601A2B">
        <w:rPr>
          <w:rFonts w:eastAsia="Times New Roman" w:cstheme="minorHAnsi"/>
          <w:b/>
          <w:bCs/>
          <w:color w:val="4F5051"/>
          <w:sz w:val="24"/>
          <w:szCs w:val="24"/>
        </w:rPr>
        <w:t>Background:</w:t>
      </w:r>
      <w:r>
        <w:rPr>
          <w:rFonts w:eastAsia="Times New Roman" w:cstheme="minorHAnsi"/>
          <w:color w:val="4F5051"/>
          <w:sz w:val="24"/>
          <w:szCs w:val="24"/>
        </w:rPr>
        <w:t xml:space="preserve">  </w:t>
      </w:r>
      <w:r w:rsidR="00752F86" w:rsidRPr="00E025A5">
        <w:rPr>
          <w:rFonts w:eastAsia="Times New Roman" w:cstheme="minorHAnsi"/>
          <w:color w:val="4F5051"/>
          <w:sz w:val="24"/>
          <w:szCs w:val="24"/>
        </w:rPr>
        <w:t xml:space="preserve">In a joint effort, the Utah State Board of Education Child Nutrition Programs and </w:t>
      </w:r>
      <w:del w:id="0" w:author="Loveland, Kimberly" w:date="2022-06-17T07:55:00Z">
        <w:r w:rsidR="00752F86" w:rsidRPr="00E025A5" w:rsidDel="00601A2B">
          <w:rPr>
            <w:rFonts w:eastAsia="Times New Roman" w:cstheme="minorHAnsi"/>
            <w:color w:val="4F5051"/>
            <w:sz w:val="24"/>
            <w:szCs w:val="24"/>
          </w:rPr>
          <w:delText xml:space="preserve">the </w:delText>
        </w:r>
      </w:del>
      <w:r w:rsidR="00752F86" w:rsidRPr="00E025A5">
        <w:rPr>
          <w:rFonts w:eastAsia="Times New Roman" w:cstheme="minorHAnsi"/>
          <w:color w:val="4F5051"/>
          <w:sz w:val="24"/>
          <w:szCs w:val="24"/>
        </w:rPr>
        <w:t>Utah Department of Workforce Services are implement</w:t>
      </w:r>
      <w:r w:rsidR="00512CE1" w:rsidRPr="00E025A5">
        <w:rPr>
          <w:rFonts w:eastAsia="Times New Roman" w:cstheme="minorHAnsi"/>
          <w:color w:val="4F5051"/>
          <w:sz w:val="24"/>
          <w:szCs w:val="24"/>
        </w:rPr>
        <w:t>ing</w:t>
      </w:r>
      <w:r w:rsidR="00752F86" w:rsidRPr="00E025A5">
        <w:rPr>
          <w:rFonts w:eastAsia="Times New Roman" w:cstheme="minorHAnsi"/>
          <w:color w:val="4F5051"/>
          <w:sz w:val="24"/>
          <w:szCs w:val="24"/>
        </w:rPr>
        <w:t xml:space="preserve"> the Pandemic Electronic Benefit Transfer (P-EBT) program</w:t>
      </w:r>
      <w:r w:rsidR="00512CE1" w:rsidRPr="00E025A5">
        <w:rPr>
          <w:rFonts w:eastAsia="Times New Roman" w:cstheme="minorHAnsi"/>
          <w:color w:val="4F5051"/>
          <w:sz w:val="24"/>
          <w:szCs w:val="24"/>
        </w:rPr>
        <w:t xml:space="preserve"> for SY202</w:t>
      </w:r>
      <w:r w:rsidR="00A55115">
        <w:rPr>
          <w:rFonts w:eastAsia="Times New Roman" w:cstheme="minorHAnsi"/>
          <w:color w:val="4F5051"/>
          <w:sz w:val="24"/>
          <w:szCs w:val="24"/>
        </w:rPr>
        <w:t>1</w:t>
      </w:r>
      <w:r w:rsidR="00F328AF" w:rsidRPr="00E025A5">
        <w:rPr>
          <w:rFonts w:eastAsia="Times New Roman" w:cstheme="minorHAnsi"/>
          <w:color w:val="4F5051"/>
          <w:sz w:val="24"/>
          <w:szCs w:val="24"/>
        </w:rPr>
        <w:t>-2</w:t>
      </w:r>
      <w:r w:rsidR="00A55115">
        <w:rPr>
          <w:rFonts w:eastAsia="Times New Roman" w:cstheme="minorHAnsi"/>
          <w:color w:val="4F5051"/>
          <w:sz w:val="24"/>
          <w:szCs w:val="24"/>
        </w:rPr>
        <w:t>2</w:t>
      </w:r>
      <w:r w:rsidR="00752F86" w:rsidRPr="00E025A5">
        <w:rPr>
          <w:rFonts w:eastAsia="Times New Roman" w:cstheme="minorHAnsi"/>
          <w:color w:val="4F5051"/>
          <w:sz w:val="24"/>
          <w:szCs w:val="24"/>
        </w:rPr>
        <w:t xml:space="preserve">.  Under this program, </w:t>
      </w:r>
      <w:r w:rsidR="00752F86" w:rsidRPr="00962785">
        <w:rPr>
          <w:rFonts w:eastAsia="Times New Roman" w:cstheme="minorHAnsi"/>
          <w:i/>
          <w:iCs/>
          <w:color w:val="4F5051"/>
          <w:sz w:val="24"/>
          <w:szCs w:val="24"/>
        </w:rPr>
        <w:t xml:space="preserve">students determined eligible for free or reduced-price meals </w:t>
      </w:r>
      <w:r w:rsidR="00752F86" w:rsidRPr="00E025A5">
        <w:rPr>
          <w:rFonts w:eastAsia="Times New Roman" w:cstheme="minorHAnsi"/>
          <w:color w:val="4F5051"/>
          <w:sz w:val="24"/>
          <w:szCs w:val="24"/>
        </w:rPr>
        <w:t>under the National School Lunch Program or National School Breakfast Program</w:t>
      </w:r>
      <w:r w:rsidR="00512CE1" w:rsidRPr="00E025A5">
        <w:rPr>
          <w:rFonts w:eastAsia="Times New Roman" w:cstheme="minorHAnsi"/>
          <w:color w:val="4F5051"/>
          <w:sz w:val="24"/>
          <w:szCs w:val="24"/>
        </w:rPr>
        <w:t xml:space="preserve"> that are </w:t>
      </w:r>
      <w:r w:rsidR="00512CE1" w:rsidRPr="00962785">
        <w:rPr>
          <w:rFonts w:eastAsia="Times New Roman" w:cstheme="minorHAnsi"/>
          <w:i/>
          <w:iCs/>
          <w:color w:val="4F5051"/>
          <w:sz w:val="24"/>
          <w:szCs w:val="24"/>
        </w:rPr>
        <w:t xml:space="preserve">enrolled in a qualifying </w:t>
      </w:r>
      <w:r>
        <w:rPr>
          <w:rFonts w:eastAsia="Times New Roman" w:cstheme="minorHAnsi"/>
          <w:i/>
          <w:iCs/>
          <w:color w:val="4F5051"/>
          <w:sz w:val="24"/>
          <w:szCs w:val="24"/>
        </w:rPr>
        <w:t xml:space="preserve">P-EBT </w:t>
      </w:r>
      <w:r w:rsidR="00512CE1" w:rsidRPr="00962785">
        <w:rPr>
          <w:rFonts w:eastAsia="Times New Roman" w:cstheme="minorHAnsi"/>
          <w:i/>
          <w:iCs/>
          <w:color w:val="4F5051"/>
          <w:sz w:val="24"/>
          <w:szCs w:val="24"/>
        </w:rPr>
        <w:t>school</w:t>
      </w:r>
      <w:r w:rsidR="00752F86" w:rsidRPr="00E025A5">
        <w:rPr>
          <w:rFonts w:eastAsia="Times New Roman" w:cstheme="minorHAnsi"/>
          <w:color w:val="4F5051"/>
          <w:sz w:val="24"/>
          <w:szCs w:val="24"/>
        </w:rPr>
        <w:t xml:space="preserve"> </w:t>
      </w:r>
      <w:r w:rsidR="00512CE1" w:rsidRPr="00E025A5">
        <w:rPr>
          <w:rFonts w:eastAsia="Times New Roman" w:cstheme="minorHAnsi"/>
          <w:color w:val="4F5051"/>
          <w:sz w:val="24"/>
          <w:szCs w:val="24"/>
        </w:rPr>
        <w:t>may be</w:t>
      </w:r>
      <w:r w:rsidR="00752F86" w:rsidRPr="00E025A5">
        <w:rPr>
          <w:rFonts w:eastAsia="Times New Roman" w:cstheme="minorHAnsi"/>
          <w:color w:val="4F5051"/>
          <w:sz w:val="24"/>
          <w:szCs w:val="24"/>
        </w:rPr>
        <w:t xml:space="preserve"> eligible to receive </w:t>
      </w:r>
      <w:r>
        <w:rPr>
          <w:rFonts w:eastAsia="Times New Roman" w:cstheme="minorHAnsi"/>
          <w:color w:val="4F5051"/>
          <w:sz w:val="24"/>
          <w:szCs w:val="24"/>
        </w:rPr>
        <w:t>electronic benefits on a card</w:t>
      </w:r>
      <w:r w:rsidR="00752F86" w:rsidRPr="00E025A5">
        <w:rPr>
          <w:rFonts w:eastAsia="Times New Roman" w:cstheme="minorHAnsi"/>
          <w:color w:val="4F5051"/>
          <w:sz w:val="24"/>
          <w:szCs w:val="24"/>
        </w:rPr>
        <w:t xml:space="preserve"> to support food and grocery purchases. </w:t>
      </w:r>
    </w:p>
    <w:p w14:paraId="74167CAC" w14:textId="6091571B" w:rsidR="00ED7D06" w:rsidRDefault="00601A2B" w:rsidP="00752F86">
      <w:pPr>
        <w:shd w:val="clear" w:color="auto" w:fill="FFFFFF"/>
        <w:spacing w:after="0" w:afterAutospacing="1" w:line="240" w:lineRule="auto"/>
        <w:rPr>
          <w:rFonts w:eastAsia="Times New Roman" w:cstheme="minorHAnsi"/>
          <w:color w:val="4F5051"/>
          <w:sz w:val="24"/>
          <w:szCs w:val="24"/>
        </w:rPr>
      </w:pPr>
      <w:r>
        <w:rPr>
          <w:rFonts w:eastAsia="Times New Roman" w:cstheme="minorHAnsi"/>
          <w:b/>
          <w:bCs/>
          <w:i/>
          <w:iCs/>
          <w:color w:val="4F5051"/>
          <w:sz w:val="24"/>
          <w:szCs w:val="24"/>
        </w:rPr>
        <w:t xml:space="preserve">Data to Submit:  </w:t>
      </w:r>
      <w:r w:rsidR="00ED7D06" w:rsidRPr="00ED7D06">
        <w:rPr>
          <w:rFonts w:eastAsia="Times New Roman" w:cstheme="minorHAnsi"/>
          <w:color w:val="4F5051"/>
          <w:sz w:val="24"/>
          <w:szCs w:val="24"/>
        </w:rPr>
        <w:t>Round 4 will collect</w:t>
      </w:r>
      <w:r w:rsidR="00ED7D06">
        <w:rPr>
          <w:rFonts w:eastAsia="Times New Roman" w:cstheme="minorHAnsi"/>
          <w:color w:val="4F5051"/>
          <w:sz w:val="24"/>
          <w:szCs w:val="24"/>
        </w:rPr>
        <w:t>:</w:t>
      </w:r>
      <w:r w:rsidR="00ED7D06" w:rsidRPr="00ED7D06">
        <w:rPr>
          <w:rFonts w:eastAsia="Times New Roman" w:cstheme="minorHAnsi"/>
          <w:color w:val="4F5051"/>
          <w:sz w:val="24"/>
          <w:szCs w:val="24"/>
        </w:rPr>
        <w:t xml:space="preserve"> 1) </w:t>
      </w:r>
      <w:r w:rsidR="00ED7D06">
        <w:rPr>
          <w:rFonts w:eastAsia="Times New Roman" w:cstheme="minorHAnsi"/>
          <w:color w:val="4F5051"/>
          <w:sz w:val="24"/>
          <w:szCs w:val="24"/>
        </w:rPr>
        <w:t>s</w:t>
      </w:r>
      <w:r w:rsidR="00ED7D06" w:rsidRPr="00ED7D06">
        <w:rPr>
          <w:rFonts w:eastAsia="Times New Roman" w:cstheme="minorHAnsi"/>
          <w:color w:val="4F5051"/>
          <w:sz w:val="24"/>
          <w:szCs w:val="24"/>
        </w:rPr>
        <w:t xml:space="preserve">tudent absences due to COVID-19 </w:t>
      </w:r>
      <w:r w:rsidR="00ED7D06">
        <w:rPr>
          <w:rFonts w:eastAsia="Times New Roman" w:cstheme="minorHAnsi"/>
          <w:color w:val="4F5051"/>
          <w:sz w:val="24"/>
          <w:szCs w:val="24"/>
        </w:rPr>
        <w:t>as verified on</w:t>
      </w:r>
      <w:r w:rsidR="00ED7D06" w:rsidRPr="00ED7D06">
        <w:rPr>
          <w:rFonts w:eastAsia="Times New Roman" w:cstheme="minorHAnsi"/>
          <w:color w:val="4F5051"/>
          <w:sz w:val="24"/>
          <w:szCs w:val="24"/>
        </w:rPr>
        <w:t xml:space="preserve"> the parent application for P-EBT and 2) </w:t>
      </w:r>
      <w:r w:rsidR="00ED7D06">
        <w:rPr>
          <w:rFonts w:eastAsia="Times New Roman" w:cstheme="minorHAnsi"/>
          <w:color w:val="4F5051"/>
          <w:sz w:val="24"/>
          <w:szCs w:val="24"/>
        </w:rPr>
        <w:t>reconsidered</w:t>
      </w:r>
      <w:r w:rsidR="00694A9B">
        <w:rPr>
          <w:rFonts w:eastAsia="Times New Roman" w:cstheme="minorHAnsi"/>
          <w:color w:val="4F5051"/>
          <w:sz w:val="24"/>
          <w:szCs w:val="24"/>
        </w:rPr>
        <w:t xml:space="preserve"> </w:t>
      </w:r>
      <w:r w:rsidR="00ED7D06" w:rsidRPr="00ED7D06">
        <w:rPr>
          <w:rFonts w:eastAsia="Times New Roman" w:cstheme="minorHAnsi"/>
          <w:color w:val="4F5051"/>
          <w:sz w:val="24"/>
          <w:szCs w:val="24"/>
        </w:rPr>
        <w:t xml:space="preserve">students </w:t>
      </w:r>
      <w:r w:rsidR="00694A9B">
        <w:rPr>
          <w:rFonts w:eastAsia="Times New Roman" w:cstheme="minorHAnsi"/>
          <w:color w:val="4F5051"/>
          <w:sz w:val="24"/>
          <w:szCs w:val="24"/>
        </w:rPr>
        <w:t>(</w:t>
      </w:r>
      <w:r w:rsidR="00ED7D06" w:rsidRPr="00ED7D06">
        <w:rPr>
          <w:rFonts w:eastAsia="Times New Roman" w:cstheme="minorHAnsi"/>
          <w:color w:val="4F5051"/>
          <w:sz w:val="24"/>
          <w:szCs w:val="24"/>
        </w:rPr>
        <w:t>missed in rounds 1, 2 and 3 reporting</w:t>
      </w:r>
      <w:r w:rsidR="00694A9B">
        <w:rPr>
          <w:rFonts w:eastAsia="Times New Roman" w:cstheme="minorHAnsi"/>
          <w:color w:val="4F5051"/>
          <w:sz w:val="24"/>
          <w:szCs w:val="24"/>
        </w:rPr>
        <w:t>)</w:t>
      </w:r>
      <w:r w:rsidR="00ED7D06" w:rsidRPr="00ED7D06">
        <w:rPr>
          <w:rFonts w:eastAsia="Times New Roman" w:cstheme="minorHAnsi"/>
          <w:color w:val="4F5051"/>
          <w:sz w:val="24"/>
          <w:szCs w:val="24"/>
        </w:rPr>
        <w:t xml:space="preserve">. </w:t>
      </w:r>
    </w:p>
    <w:p w14:paraId="78211193" w14:textId="22C56B4E" w:rsidR="000623EC" w:rsidRPr="00ED7D06" w:rsidRDefault="00ED7D06" w:rsidP="00752F86">
      <w:pPr>
        <w:shd w:val="clear" w:color="auto" w:fill="FFFFFF"/>
        <w:spacing w:after="0" w:afterAutospacing="1" w:line="240" w:lineRule="auto"/>
        <w:rPr>
          <w:rFonts w:eastAsia="Times New Roman" w:cstheme="minorHAnsi"/>
          <w:i/>
          <w:iCs/>
          <w:color w:val="4F5051"/>
          <w:sz w:val="24"/>
          <w:szCs w:val="24"/>
        </w:rPr>
      </w:pPr>
      <w:r w:rsidRPr="00601A2B">
        <w:rPr>
          <w:rFonts w:eastAsia="Times New Roman" w:cstheme="minorHAnsi"/>
          <w:b/>
          <w:bCs/>
          <w:i/>
          <w:iCs/>
          <w:color w:val="4F5051"/>
          <w:sz w:val="24"/>
          <w:szCs w:val="24"/>
        </w:rPr>
        <w:t xml:space="preserve">September 14, </w:t>
      </w:r>
      <w:proofErr w:type="gramStart"/>
      <w:r w:rsidRPr="00601A2B">
        <w:rPr>
          <w:rFonts w:eastAsia="Times New Roman" w:cstheme="minorHAnsi"/>
          <w:b/>
          <w:bCs/>
          <w:i/>
          <w:iCs/>
          <w:color w:val="4F5051"/>
          <w:sz w:val="24"/>
          <w:szCs w:val="24"/>
        </w:rPr>
        <w:t>2022</w:t>
      </w:r>
      <w:proofErr w:type="gramEnd"/>
      <w:r>
        <w:rPr>
          <w:rFonts w:eastAsia="Times New Roman" w:cstheme="minorHAnsi"/>
          <w:b/>
          <w:bCs/>
          <w:i/>
          <w:iCs/>
          <w:color w:val="4F5051"/>
          <w:sz w:val="24"/>
          <w:szCs w:val="24"/>
        </w:rPr>
        <w:t xml:space="preserve"> </w:t>
      </w:r>
      <w:r w:rsidRPr="00ED7D06">
        <w:rPr>
          <w:rFonts w:eastAsia="Times New Roman" w:cstheme="minorHAnsi"/>
          <w:i/>
          <w:iCs/>
          <w:color w:val="4F5051"/>
          <w:sz w:val="24"/>
          <w:szCs w:val="24"/>
        </w:rPr>
        <w:t>is the</w:t>
      </w:r>
      <w:r w:rsidR="0044728D" w:rsidRPr="00601A2B">
        <w:rPr>
          <w:rFonts w:eastAsia="Times New Roman" w:cstheme="minorHAnsi"/>
          <w:i/>
          <w:iCs/>
          <w:color w:val="4F5051"/>
          <w:sz w:val="24"/>
          <w:szCs w:val="24"/>
        </w:rPr>
        <w:t xml:space="preserve"> </w:t>
      </w:r>
      <w:r w:rsidR="0044728D" w:rsidRPr="00601A2B">
        <w:rPr>
          <w:rFonts w:eastAsia="Times New Roman" w:cstheme="minorHAnsi"/>
          <w:b/>
          <w:bCs/>
          <w:i/>
          <w:iCs/>
          <w:color w:val="4F5051"/>
          <w:sz w:val="24"/>
          <w:szCs w:val="24"/>
        </w:rPr>
        <w:t>last day</w:t>
      </w:r>
      <w:r w:rsidR="0044728D" w:rsidRPr="00601A2B">
        <w:rPr>
          <w:rFonts w:eastAsia="Times New Roman" w:cstheme="minorHAnsi"/>
          <w:i/>
          <w:iCs/>
          <w:color w:val="4F5051"/>
          <w:sz w:val="24"/>
          <w:szCs w:val="24"/>
        </w:rPr>
        <w:t xml:space="preserve"> to submit</w:t>
      </w:r>
      <w:r w:rsidR="000623EC" w:rsidRPr="00601A2B">
        <w:rPr>
          <w:rFonts w:eastAsia="Times New Roman" w:cstheme="minorHAnsi"/>
          <w:i/>
          <w:iCs/>
          <w:color w:val="4F5051"/>
          <w:sz w:val="24"/>
          <w:szCs w:val="24"/>
        </w:rPr>
        <w:t xml:space="preserve"> data </w:t>
      </w:r>
      <w:r w:rsidR="00017EFE" w:rsidRPr="00601A2B">
        <w:rPr>
          <w:rFonts w:eastAsia="Times New Roman" w:cstheme="minorHAnsi"/>
          <w:i/>
          <w:iCs/>
          <w:color w:val="4F5051"/>
          <w:sz w:val="24"/>
          <w:szCs w:val="24"/>
        </w:rPr>
        <w:t xml:space="preserve">for </w:t>
      </w:r>
      <w:r>
        <w:rPr>
          <w:rFonts w:eastAsia="Times New Roman" w:cstheme="minorHAnsi"/>
          <w:i/>
          <w:iCs/>
          <w:color w:val="4F5051"/>
          <w:sz w:val="24"/>
          <w:szCs w:val="24"/>
        </w:rPr>
        <w:t>Round 4</w:t>
      </w:r>
      <w:r w:rsidR="000623EC" w:rsidRPr="00601A2B">
        <w:rPr>
          <w:rFonts w:eastAsia="Times New Roman" w:cstheme="minorHAnsi"/>
          <w:i/>
          <w:iCs/>
          <w:color w:val="4F5051"/>
          <w:sz w:val="24"/>
          <w:szCs w:val="24"/>
        </w:rPr>
        <w:t>.</w:t>
      </w:r>
      <w:r>
        <w:rPr>
          <w:rFonts w:eastAsia="Times New Roman" w:cstheme="minorHAnsi"/>
          <w:i/>
          <w:iCs/>
          <w:color w:val="4F5051"/>
          <w:sz w:val="24"/>
          <w:szCs w:val="24"/>
        </w:rPr>
        <w:t xml:space="preserve"> </w:t>
      </w:r>
      <w:r w:rsidR="000623EC" w:rsidRPr="00A5223B">
        <w:rPr>
          <w:rFonts w:eastAsia="Times New Roman" w:cstheme="minorHAnsi"/>
          <w:color w:val="4F5051"/>
          <w:sz w:val="24"/>
          <w:szCs w:val="24"/>
        </w:rPr>
        <w:t>Any student information received after this date will not be included in th</w:t>
      </w:r>
      <w:r w:rsidR="001536F0" w:rsidRPr="00A5223B">
        <w:rPr>
          <w:rFonts w:eastAsia="Times New Roman" w:cstheme="minorHAnsi"/>
          <w:color w:val="4F5051"/>
          <w:sz w:val="24"/>
          <w:szCs w:val="24"/>
        </w:rPr>
        <w:t>is final</w:t>
      </w:r>
      <w:r w:rsidR="000623EC" w:rsidRPr="00A5223B">
        <w:rPr>
          <w:rFonts w:eastAsia="Times New Roman" w:cstheme="minorHAnsi"/>
          <w:color w:val="4F5051"/>
          <w:sz w:val="24"/>
          <w:szCs w:val="24"/>
        </w:rPr>
        <w:t xml:space="preserve"> </w:t>
      </w:r>
      <w:r w:rsidR="00C06EA9" w:rsidRPr="00A5223B">
        <w:rPr>
          <w:rFonts w:eastAsia="Times New Roman" w:cstheme="minorHAnsi"/>
          <w:color w:val="4F5051"/>
          <w:sz w:val="24"/>
          <w:szCs w:val="24"/>
        </w:rPr>
        <w:t xml:space="preserve">round of </w:t>
      </w:r>
      <w:r w:rsidR="000623EC" w:rsidRPr="00A5223B">
        <w:rPr>
          <w:rFonts w:eastAsia="Times New Roman" w:cstheme="minorHAnsi"/>
          <w:color w:val="4F5051"/>
          <w:sz w:val="24"/>
          <w:szCs w:val="24"/>
        </w:rPr>
        <w:t>benefit issuance</w:t>
      </w:r>
      <w:r w:rsidR="00601A2B" w:rsidRPr="00A5223B">
        <w:rPr>
          <w:rFonts w:eastAsia="Times New Roman" w:cstheme="minorHAnsi"/>
          <w:color w:val="4F5051"/>
          <w:sz w:val="24"/>
          <w:szCs w:val="24"/>
        </w:rPr>
        <w:t xml:space="preserve"> as </w:t>
      </w:r>
      <w:r>
        <w:rPr>
          <w:rFonts w:eastAsia="Times New Roman" w:cstheme="minorHAnsi"/>
          <w:color w:val="4F5051"/>
          <w:sz w:val="24"/>
          <w:szCs w:val="24"/>
        </w:rPr>
        <w:t xml:space="preserve">the SY2021-2022 and summer 2022 P-EBT </w:t>
      </w:r>
      <w:r w:rsidR="00601A2B" w:rsidRPr="00A5223B">
        <w:rPr>
          <w:rFonts w:eastAsia="Times New Roman" w:cstheme="minorHAnsi"/>
          <w:color w:val="4F5051"/>
          <w:sz w:val="24"/>
          <w:szCs w:val="24"/>
        </w:rPr>
        <w:t>program ends September 30, 2022</w:t>
      </w:r>
      <w:r>
        <w:rPr>
          <w:rFonts w:eastAsia="Times New Roman" w:cstheme="minorHAnsi"/>
          <w:color w:val="4F5051"/>
          <w:sz w:val="24"/>
          <w:szCs w:val="24"/>
        </w:rPr>
        <w:t>.</w:t>
      </w:r>
    </w:p>
    <w:p w14:paraId="50555CDE" w14:textId="6F19DE10" w:rsidR="00E24BE5" w:rsidRDefault="001536F0" w:rsidP="00E24BE5">
      <w:pPr>
        <w:shd w:val="clear" w:color="auto" w:fill="FFFFFF"/>
        <w:spacing w:line="240" w:lineRule="auto"/>
        <w:rPr>
          <w:rFonts w:eastAsia="Times New Roman" w:cstheme="minorHAnsi"/>
          <w:color w:val="4F5051"/>
          <w:sz w:val="24"/>
          <w:szCs w:val="24"/>
        </w:rPr>
      </w:pPr>
      <w:r>
        <w:rPr>
          <w:rFonts w:eastAsia="Times New Roman" w:cstheme="minorHAnsi"/>
          <w:color w:val="4F5051"/>
          <w:sz w:val="24"/>
          <w:szCs w:val="24"/>
          <w:highlight w:val="yellow"/>
        </w:rPr>
        <w:t>Parent Application (Round 4)</w:t>
      </w:r>
      <w:r w:rsidR="00E24BE5" w:rsidRPr="00955432">
        <w:rPr>
          <w:rFonts w:eastAsia="Times New Roman" w:cstheme="minorHAnsi"/>
          <w:color w:val="4F5051"/>
          <w:sz w:val="24"/>
          <w:szCs w:val="24"/>
          <w:highlight w:val="yellow"/>
        </w:rPr>
        <w:t xml:space="preserve"> collection:</w:t>
      </w:r>
    </w:p>
    <w:p w14:paraId="7BAADABD" w14:textId="5BB6A608" w:rsidR="00A5223B" w:rsidRPr="00A5223B" w:rsidRDefault="00F539E3" w:rsidP="00A5223B">
      <w:pPr>
        <w:pStyle w:val="ListParagraph"/>
        <w:numPr>
          <w:ilvl w:val="0"/>
          <w:numId w:val="8"/>
        </w:numPr>
        <w:shd w:val="clear" w:color="auto" w:fill="FFFFFF"/>
        <w:spacing w:line="240" w:lineRule="auto"/>
        <w:rPr>
          <w:rFonts w:eastAsia="Times New Roman" w:cstheme="minorHAnsi"/>
          <w:b/>
          <w:bCs/>
          <w:sz w:val="24"/>
          <w:szCs w:val="24"/>
        </w:rPr>
      </w:pPr>
      <w:r w:rsidRPr="0009280C">
        <w:rPr>
          <w:rFonts w:eastAsia="Times New Roman" w:cstheme="minorHAnsi"/>
          <w:b/>
          <w:bCs/>
          <w:sz w:val="24"/>
          <w:szCs w:val="24"/>
        </w:rPr>
        <w:t>What</w:t>
      </w:r>
      <w:r w:rsidR="00ED7D06">
        <w:rPr>
          <w:rFonts w:eastAsia="Times New Roman" w:cstheme="minorHAnsi"/>
          <w:b/>
          <w:bCs/>
          <w:sz w:val="24"/>
          <w:szCs w:val="24"/>
        </w:rPr>
        <w:t xml:space="preserve"> reports do I need to</w:t>
      </w:r>
      <w:r w:rsidRPr="0009280C">
        <w:rPr>
          <w:rFonts w:eastAsia="Times New Roman" w:cstheme="minorHAnsi"/>
          <w:b/>
          <w:bCs/>
          <w:sz w:val="24"/>
          <w:szCs w:val="24"/>
        </w:rPr>
        <w:t xml:space="preserve"> submit for </w:t>
      </w:r>
      <w:r w:rsidR="005F2F1B" w:rsidRPr="0009280C">
        <w:rPr>
          <w:rFonts w:eastAsia="Times New Roman" w:cstheme="minorHAnsi"/>
          <w:b/>
          <w:bCs/>
          <w:sz w:val="24"/>
          <w:szCs w:val="24"/>
        </w:rPr>
        <w:t>R</w:t>
      </w:r>
      <w:r w:rsidRPr="0009280C">
        <w:rPr>
          <w:rFonts w:eastAsia="Times New Roman" w:cstheme="minorHAnsi"/>
          <w:b/>
          <w:bCs/>
          <w:sz w:val="24"/>
          <w:szCs w:val="24"/>
        </w:rPr>
        <w:t xml:space="preserve">ound </w:t>
      </w:r>
      <w:r w:rsidR="00A74D3B">
        <w:rPr>
          <w:rFonts w:eastAsia="Times New Roman" w:cstheme="minorHAnsi"/>
          <w:b/>
          <w:bCs/>
          <w:sz w:val="24"/>
          <w:szCs w:val="24"/>
        </w:rPr>
        <w:t>4</w:t>
      </w:r>
      <w:r w:rsidRPr="0009280C">
        <w:rPr>
          <w:rFonts w:eastAsia="Times New Roman" w:cstheme="minorHAnsi"/>
          <w:b/>
          <w:bCs/>
          <w:sz w:val="24"/>
          <w:szCs w:val="24"/>
        </w:rPr>
        <w:t>?</w:t>
      </w:r>
    </w:p>
    <w:p w14:paraId="591ADE4A" w14:textId="5E9062DE" w:rsidR="00C174AF" w:rsidRPr="009077F4" w:rsidRDefault="00C01CB3" w:rsidP="00F539E3">
      <w:pPr>
        <w:pStyle w:val="ListParagraph"/>
        <w:numPr>
          <w:ilvl w:val="1"/>
          <w:numId w:val="8"/>
        </w:numPr>
        <w:shd w:val="clear" w:color="auto" w:fill="FFFFFF"/>
        <w:spacing w:line="240" w:lineRule="auto"/>
        <w:rPr>
          <w:rFonts w:eastAsia="Times New Roman" w:cstheme="minorHAnsi"/>
          <w:i/>
          <w:iCs/>
          <w:sz w:val="24"/>
          <w:szCs w:val="24"/>
        </w:rPr>
      </w:pPr>
      <w:r w:rsidRPr="009077F4">
        <w:rPr>
          <w:rFonts w:eastAsia="Times New Roman" w:cstheme="minorHAnsi"/>
          <w:i/>
          <w:iCs/>
          <w:sz w:val="24"/>
          <w:szCs w:val="24"/>
        </w:rPr>
        <w:t>Parent Application</w:t>
      </w:r>
    </w:p>
    <w:p w14:paraId="10A9CA96" w14:textId="64D6CD1F" w:rsidR="00F11C47" w:rsidRDefault="00F11C47" w:rsidP="00C01CB3">
      <w:pPr>
        <w:pStyle w:val="ListParagraph"/>
        <w:numPr>
          <w:ilvl w:val="2"/>
          <w:numId w:val="8"/>
        </w:numPr>
        <w:shd w:val="clear" w:color="auto" w:fill="FFFFFF"/>
        <w:spacing w:line="240" w:lineRule="auto"/>
        <w:rPr>
          <w:rFonts w:eastAsia="Times New Roman" w:cstheme="minorHAnsi"/>
          <w:sz w:val="24"/>
          <w:szCs w:val="24"/>
        </w:rPr>
      </w:pPr>
      <w:r>
        <w:t>When LEA has collected and processed all Pandemic EBT Parent Applications (</w:t>
      </w:r>
      <w:r>
        <w:rPr>
          <w:rFonts w:eastAsia="Times New Roman" w:cstheme="minorHAnsi"/>
          <w:sz w:val="24"/>
          <w:szCs w:val="24"/>
        </w:rPr>
        <w:t>“Pandemic EBT Application for Student School Year 2021-2022”</w:t>
      </w:r>
      <w:r w:rsidR="00854487">
        <w:rPr>
          <w:rFonts w:eastAsia="Times New Roman" w:cstheme="minorHAnsi"/>
          <w:sz w:val="24"/>
          <w:szCs w:val="24"/>
        </w:rPr>
        <w:t xml:space="preserve">) </w:t>
      </w:r>
      <w:r>
        <w:t xml:space="preserve">use the reporting template </w:t>
      </w:r>
      <w:r w:rsidR="00854487">
        <w:t>(“</w:t>
      </w:r>
      <w:r>
        <w:t>LEA Student Information PEBT SY2022_Parent Application.xlsx</w:t>
      </w:r>
      <w:r w:rsidR="00854487">
        <w:t>”)</w:t>
      </w:r>
      <w:r>
        <w:t xml:space="preserve"> file to report results to the CNP office.</w:t>
      </w:r>
    </w:p>
    <w:p w14:paraId="7E8E443C" w14:textId="77777777" w:rsidR="00D26E5C" w:rsidRDefault="00854487" w:rsidP="00854487">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For each student, e</w:t>
      </w:r>
      <w:r w:rsidR="006C0BBD">
        <w:rPr>
          <w:rFonts w:eastAsia="Times New Roman" w:cstheme="minorHAnsi"/>
          <w:sz w:val="24"/>
          <w:szCs w:val="24"/>
        </w:rPr>
        <w:t xml:space="preserve">nter </w:t>
      </w:r>
      <w:r>
        <w:rPr>
          <w:rFonts w:eastAsia="Times New Roman" w:cstheme="minorHAnsi"/>
          <w:sz w:val="24"/>
          <w:szCs w:val="24"/>
        </w:rPr>
        <w:t xml:space="preserve">the number of approved absences by month. </w:t>
      </w:r>
    </w:p>
    <w:p w14:paraId="32DCA3D7" w14:textId="77777777" w:rsidR="00D26E5C" w:rsidRDefault="00D26E5C" w:rsidP="00D26E5C">
      <w:pPr>
        <w:pStyle w:val="ListParagraph"/>
        <w:numPr>
          <w:ilvl w:val="3"/>
          <w:numId w:val="8"/>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See FAQ issued 5/17/2022, </w:t>
      </w:r>
      <w:hyperlink r:id="rId6" w:history="1">
        <w:r w:rsidRPr="006A5E27">
          <w:rPr>
            <w:rStyle w:val="Hyperlink"/>
            <w:rFonts w:eastAsia="Times New Roman" w:cstheme="minorHAnsi"/>
            <w:sz w:val="24"/>
            <w:szCs w:val="24"/>
          </w:rPr>
          <w:t>https://usbe.instructure.com/courses/1603</w:t>
        </w:r>
      </w:hyperlink>
      <w:r>
        <w:rPr>
          <w:rFonts w:eastAsia="Times New Roman" w:cstheme="minorHAnsi"/>
          <w:color w:val="4F5051"/>
          <w:sz w:val="24"/>
          <w:szCs w:val="24"/>
        </w:rPr>
        <w:t>.</w:t>
      </w:r>
    </w:p>
    <w:p w14:paraId="55863443" w14:textId="02FE9727" w:rsidR="00D26E5C" w:rsidRDefault="00D26E5C" w:rsidP="00D26E5C">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Q: I</w:t>
      </w:r>
      <w:r w:rsidRPr="00D26E5C">
        <w:rPr>
          <w:rFonts w:eastAsia="Times New Roman" w:cstheme="minorHAnsi"/>
          <w:color w:val="4F5051"/>
          <w:sz w:val="24"/>
          <w:szCs w:val="24"/>
        </w:rPr>
        <w:t>f a parent reports absent dates that are not recorded in our school system, what do we do?</w:t>
      </w:r>
    </w:p>
    <w:p w14:paraId="4D3610A3" w14:textId="15742D4D" w:rsidR="00D26E5C" w:rsidRPr="00E977AB" w:rsidRDefault="00D26E5C" w:rsidP="00E977A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 xml:space="preserve">A: </w:t>
      </w:r>
      <w:r w:rsidRPr="00601352">
        <w:rPr>
          <w:rFonts w:eastAsia="Times New Roman" w:cstheme="minorHAnsi"/>
          <w:color w:val="4F5051"/>
          <w:sz w:val="24"/>
          <w:szCs w:val="24"/>
        </w:rPr>
        <w:t>"</w:t>
      </w:r>
      <w:r w:rsidRPr="00D26E5C">
        <w:t xml:space="preserve"> </w:t>
      </w:r>
      <w:r w:rsidRPr="00D26E5C">
        <w:rPr>
          <w:rFonts w:eastAsia="Times New Roman" w:cstheme="minorHAnsi"/>
          <w:color w:val="4F5051"/>
          <w:sz w:val="24"/>
          <w:szCs w:val="24"/>
        </w:rPr>
        <w:t>Determine what the district/school policy or procedure is for households to report or</w:t>
      </w:r>
      <w:r w:rsidR="00E977AB">
        <w:rPr>
          <w:rFonts w:eastAsia="Times New Roman" w:cstheme="minorHAnsi"/>
          <w:color w:val="4F5051"/>
          <w:sz w:val="24"/>
          <w:szCs w:val="24"/>
        </w:rPr>
        <w:t xml:space="preserve"> </w:t>
      </w:r>
      <w:r w:rsidRPr="00E977AB">
        <w:rPr>
          <w:rFonts w:eastAsia="Times New Roman" w:cstheme="minorHAnsi"/>
          <w:color w:val="4F5051"/>
          <w:sz w:val="24"/>
          <w:szCs w:val="24"/>
        </w:rPr>
        <w:t>dispute absences recorded.  The district/school will only approve dates that were not</w:t>
      </w:r>
      <w:r w:rsidR="00E977AB">
        <w:rPr>
          <w:rFonts w:eastAsia="Times New Roman" w:cstheme="minorHAnsi"/>
          <w:color w:val="4F5051"/>
          <w:sz w:val="24"/>
          <w:szCs w:val="24"/>
        </w:rPr>
        <w:t xml:space="preserve"> </w:t>
      </w:r>
      <w:r w:rsidRPr="00E977AB">
        <w:rPr>
          <w:rFonts w:eastAsia="Times New Roman" w:cstheme="minorHAnsi"/>
          <w:color w:val="4F5051"/>
          <w:sz w:val="24"/>
          <w:szCs w:val="24"/>
        </w:rPr>
        <w:t>previously reported to the state office for P-EBT benefits.  The school must only approve</w:t>
      </w:r>
    </w:p>
    <w:p w14:paraId="72FA7205" w14:textId="0DD96A90" w:rsidR="00C01CB3" w:rsidRPr="00E977AB" w:rsidRDefault="00D26E5C" w:rsidP="00E977A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sidRPr="00D26E5C">
        <w:rPr>
          <w:rFonts w:eastAsia="Times New Roman" w:cstheme="minorHAnsi"/>
          <w:color w:val="4F5051"/>
          <w:sz w:val="24"/>
          <w:szCs w:val="24"/>
        </w:rPr>
        <w:t>COVID-related absences or at a minimum absent date on file with the school/district."</w:t>
      </w:r>
      <w:r w:rsidR="00E977AB">
        <w:rPr>
          <w:rFonts w:eastAsia="Times New Roman" w:cstheme="minorHAnsi"/>
          <w:color w:val="4F5051"/>
          <w:sz w:val="24"/>
          <w:szCs w:val="24"/>
        </w:rPr>
        <w:t xml:space="preserve"> </w:t>
      </w:r>
      <w:r w:rsidRPr="00E977AB">
        <w:rPr>
          <w:rFonts w:eastAsia="Times New Roman" w:cstheme="minorHAnsi"/>
          <w:color w:val="4F5051"/>
          <w:sz w:val="24"/>
          <w:szCs w:val="24"/>
        </w:rPr>
        <w:t>Utah State Plan (September 2021-May 2022)</w:t>
      </w:r>
      <w:r w:rsidR="00854487" w:rsidRPr="00E977AB">
        <w:rPr>
          <w:rFonts w:eastAsia="Times New Roman" w:cstheme="minorHAnsi"/>
          <w:sz w:val="24"/>
          <w:szCs w:val="24"/>
        </w:rPr>
        <w:t xml:space="preserve"> </w:t>
      </w:r>
    </w:p>
    <w:p w14:paraId="19DEDDDD" w14:textId="77777777" w:rsidR="00240639" w:rsidRDefault="00240639" w:rsidP="00DD7117">
      <w:pPr>
        <w:pStyle w:val="ListParagraph"/>
        <w:numPr>
          <w:ilvl w:val="2"/>
          <w:numId w:val="8"/>
        </w:numPr>
        <w:shd w:val="clear" w:color="auto" w:fill="FFFFFF"/>
        <w:spacing w:line="240" w:lineRule="auto"/>
        <w:rPr>
          <w:rFonts w:eastAsia="Times New Roman" w:cstheme="minorHAnsi"/>
          <w:sz w:val="24"/>
          <w:szCs w:val="24"/>
        </w:rPr>
      </w:pPr>
      <w:r w:rsidRPr="00A5223B">
        <w:rPr>
          <w:rFonts w:eastAsia="Times New Roman" w:cstheme="minorHAnsi"/>
          <w:b/>
          <w:bCs/>
          <w:sz w:val="24"/>
          <w:szCs w:val="24"/>
        </w:rPr>
        <w:t>Do not report</w:t>
      </w:r>
      <w:r>
        <w:rPr>
          <w:rFonts w:eastAsia="Times New Roman" w:cstheme="minorHAnsi"/>
          <w:sz w:val="24"/>
          <w:szCs w:val="24"/>
        </w:rPr>
        <w:t>:</w:t>
      </w:r>
    </w:p>
    <w:p w14:paraId="17751653" w14:textId="690B8F29" w:rsidR="00240639" w:rsidRPr="00935726" w:rsidRDefault="00240639" w:rsidP="00935726">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S</w:t>
      </w:r>
      <w:r w:rsidR="00846CC3">
        <w:rPr>
          <w:rFonts w:eastAsia="Times New Roman" w:cstheme="minorHAnsi"/>
          <w:sz w:val="24"/>
          <w:szCs w:val="24"/>
        </w:rPr>
        <w:t>tudent</w:t>
      </w:r>
      <w:r w:rsidR="00DF6ACC">
        <w:rPr>
          <w:rFonts w:eastAsia="Times New Roman" w:cstheme="minorHAnsi"/>
          <w:sz w:val="24"/>
          <w:szCs w:val="24"/>
        </w:rPr>
        <w:t xml:space="preserve"> virtual day information previously reported </w:t>
      </w:r>
      <w:r w:rsidR="00C14C3E" w:rsidRPr="0009280C">
        <w:rPr>
          <w:rFonts w:eastAsia="Times New Roman" w:cstheme="minorHAnsi"/>
          <w:sz w:val="24"/>
          <w:szCs w:val="24"/>
        </w:rPr>
        <w:t>with Round</w:t>
      </w:r>
      <w:r w:rsidR="00C14C3E">
        <w:rPr>
          <w:rFonts w:eastAsia="Times New Roman" w:cstheme="minorHAnsi"/>
          <w:sz w:val="24"/>
          <w:szCs w:val="24"/>
        </w:rPr>
        <w:t>s</w:t>
      </w:r>
      <w:r w:rsidR="00C14C3E" w:rsidRPr="0009280C">
        <w:rPr>
          <w:rFonts w:eastAsia="Times New Roman" w:cstheme="minorHAnsi"/>
          <w:sz w:val="24"/>
          <w:szCs w:val="24"/>
        </w:rPr>
        <w:t xml:space="preserve"> 1</w:t>
      </w:r>
      <w:r w:rsidR="00A74D3B">
        <w:rPr>
          <w:rFonts w:eastAsia="Times New Roman" w:cstheme="minorHAnsi"/>
          <w:sz w:val="24"/>
          <w:szCs w:val="24"/>
        </w:rPr>
        <w:t xml:space="preserve">, </w:t>
      </w:r>
      <w:r w:rsidR="00C14C3E">
        <w:rPr>
          <w:rFonts w:eastAsia="Times New Roman" w:cstheme="minorHAnsi"/>
          <w:sz w:val="24"/>
          <w:szCs w:val="24"/>
        </w:rPr>
        <w:t>2</w:t>
      </w:r>
      <w:r w:rsidR="00A74D3B">
        <w:rPr>
          <w:rFonts w:eastAsia="Times New Roman" w:cstheme="minorHAnsi"/>
          <w:sz w:val="24"/>
          <w:szCs w:val="24"/>
        </w:rPr>
        <w:t>, or 3</w:t>
      </w:r>
      <w:r w:rsidR="00C14C3E" w:rsidRPr="0009280C">
        <w:rPr>
          <w:rFonts w:eastAsia="Times New Roman" w:cstheme="minorHAnsi"/>
          <w:sz w:val="24"/>
          <w:szCs w:val="24"/>
        </w:rPr>
        <w:t>.</w:t>
      </w:r>
      <w:r w:rsidR="00C14C3E">
        <w:rPr>
          <w:rFonts w:eastAsia="Times New Roman" w:cstheme="minorHAnsi"/>
          <w:sz w:val="24"/>
          <w:szCs w:val="24"/>
        </w:rPr>
        <w:t xml:space="preserve"> </w:t>
      </w:r>
      <w:r w:rsidR="00935726" w:rsidRPr="0009280C">
        <w:rPr>
          <w:rFonts w:eastAsia="Times New Roman" w:cstheme="minorHAnsi"/>
          <w:sz w:val="24"/>
          <w:szCs w:val="24"/>
        </w:rPr>
        <w:t>(LEAs may request cop</w:t>
      </w:r>
      <w:r w:rsidR="00935726">
        <w:rPr>
          <w:rFonts w:eastAsia="Times New Roman" w:cstheme="minorHAnsi"/>
          <w:sz w:val="24"/>
          <w:szCs w:val="24"/>
        </w:rPr>
        <w:t>ies</w:t>
      </w:r>
      <w:r w:rsidR="00935726" w:rsidRPr="0009280C">
        <w:rPr>
          <w:rFonts w:eastAsia="Times New Roman" w:cstheme="minorHAnsi"/>
          <w:sz w:val="24"/>
          <w:szCs w:val="24"/>
        </w:rPr>
        <w:t xml:space="preserve"> of their Round</w:t>
      </w:r>
      <w:r w:rsidR="00935726">
        <w:rPr>
          <w:rFonts w:eastAsia="Times New Roman" w:cstheme="minorHAnsi"/>
          <w:sz w:val="24"/>
          <w:szCs w:val="24"/>
        </w:rPr>
        <w:t>s</w:t>
      </w:r>
      <w:r w:rsidR="00935726" w:rsidRPr="0009280C">
        <w:rPr>
          <w:rFonts w:eastAsia="Times New Roman" w:cstheme="minorHAnsi"/>
          <w:sz w:val="24"/>
          <w:szCs w:val="24"/>
        </w:rPr>
        <w:t xml:space="preserve"> 1</w:t>
      </w:r>
      <w:r w:rsidR="00935726">
        <w:rPr>
          <w:rFonts w:eastAsia="Times New Roman" w:cstheme="minorHAnsi"/>
          <w:sz w:val="24"/>
          <w:szCs w:val="24"/>
        </w:rPr>
        <w:t>, 2, or 3</w:t>
      </w:r>
      <w:r w:rsidR="00935726" w:rsidRPr="0009280C">
        <w:rPr>
          <w:rFonts w:eastAsia="Times New Roman" w:cstheme="minorHAnsi"/>
          <w:sz w:val="24"/>
          <w:szCs w:val="24"/>
        </w:rPr>
        <w:t xml:space="preserve"> file</w:t>
      </w:r>
      <w:r w:rsidR="00935726">
        <w:rPr>
          <w:rFonts w:eastAsia="Times New Roman" w:cstheme="minorHAnsi"/>
          <w:sz w:val="24"/>
          <w:szCs w:val="24"/>
        </w:rPr>
        <w:t>s</w:t>
      </w:r>
      <w:r w:rsidR="00935726" w:rsidRPr="0009280C">
        <w:rPr>
          <w:rFonts w:eastAsia="Times New Roman" w:cstheme="minorHAnsi"/>
          <w:sz w:val="24"/>
          <w:szCs w:val="24"/>
        </w:rPr>
        <w:t xml:space="preserve"> from USBE for comparison purposes.)</w:t>
      </w:r>
    </w:p>
    <w:p w14:paraId="769BE45D" w14:textId="3DABC78E" w:rsidR="00C14C3E" w:rsidRDefault="00007FE8" w:rsidP="00DD7117">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Days a student attended virtually or was absent during s</w:t>
      </w:r>
      <w:r w:rsidR="00DD7117">
        <w:rPr>
          <w:rFonts w:eastAsia="Times New Roman" w:cstheme="minorHAnsi"/>
          <w:sz w:val="24"/>
          <w:szCs w:val="24"/>
        </w:rPr>
        <w:t>chool closure dates previously reported to USBE via the “2022 – LEA and School COVID Schedule Impact” report</w:t>
      </w:r>
      <w:r w:rsidR="00240639">
        <w:rPr>
          <w:rFonts w:eastAsia="Times New Roman" w:cstheme="minorHAnsi"/>
          <w:sz w:val="24"/>
          <w:szCs w:val="24"/>
        </w:rPr>
        <w:t>s</w:t>
      </w:r>
      <w:r w:rsidR="00761BFC">
        <w:rPr>
          <w:rFonts w:eastAsia="Times New Roman" w:cstheme="minorHAnsi"/>
          <w:sz w:val="24"/>
          <w:szCs w:val="24"/>
        </w:rPr>
        <w:t>.</w:t>
      </w:r>
      <w:r w:rsidR="00775C55">
        <w:rPr>
          <w:rFonts w:eastAsia="Times New Roman" w:cstheme="minorHAnsi"/>
          <w:sz w:val="24"/>
          <w:szCs w:val="24"/>
        </w:rPr>
        <w:t xml:space="preserve"> The number of days each </w:t>
      </w:r>
      <w:r w:rsidR="00775C55">
        <w:rPr>
          <w:rFonts w:eastAsia="Times New Roman" w:cstheme="minorHAnsi"/>
          <w:sz w:val="24"/>
          <w:szCs w:val="24"/>
        </w:rPr>
        <w:lastRenderedPageBreak/>
        <w:t xml:space="preserve">school reported for school closures can be found on the DWS P-EBT website here: </w:t>
      </w:r>
      <w:r w:rsidR="00775C55" w:rsidRPr="00775C55">
        <w:rPr>
          <w:rFonts w:eastAsia="Times New Roman" w:cstheme="minorHAnsi"/>
          <w:sz w:val="24"/>
          <w:szCs w:val="24"/>
        </w:rPr>
        <w:t>https://jobs.utah.gov/covid19/pebt/qualifiedschool.pdf</w:t>
      </w:r>
      <w:r w:rsidR="00775C55">
        <w:rPr>
          <w:rFonts w:eastAsia="Times New Roman" w:cstheme="minorHAnsi"/>
          <w:sz w:val="24"/>
          <w:szCs w:val="24"/>
        </w:rPr>
        <w:t>.</w:t>
      </w:r>
    </w:p>
    <w:p w14:paraId="15B8A77C" w14:textId="17EEB352" w:rsidR="00C174AF" w:rsidRPr="009077F4" w:rsidRDefault="001A6C59" w:rsidP="00E50C8B">
      <w:pPr>
        <w:pStyle w:val="ListParagraph"/>
        <w:numPr>
          <w:ilvl w:val="1"/>
          <w:numId w:val="8"/>
        </w:numPr>
        <w:shd w:val="clear" w:color="auto" w:fill="FFFFFF"/>
        <w:spacing w:line="240" w:lineRule="auto"/>
        <w:rPr>
          <w:rFonts w:eastAsia="Times New Roman" w:cstheme="minorHAnsi"/>
          <w:i/>
          <w:iCs/>
          <w:sz w:val="24"/>
          <w:szCs w:val="24"/>
        </w:rPr>
      </w:pPr>
      <w:r w:rsidRPr="009077F4">
        <w:rPr>
          <w:rFonts w:eastAsia="Times New Roman" w:cstheme="minorHAnsi"/>
          <w:i/>
          <w:iCs/>
          <w:sz w:val="24"/>
          <w:szCs w:val="24"/>
        </w:rPr>
        <w:t xml:space="preserve">Reconsideration, </w:t>
      </w:r>
      <w:r w:rsidR="00C174AF" w:rsidRPr="009077F4">
        <w:rPr>
          <w:rFonts w:eastAsia="Times New Roman" w:cstheme="minorHAnsi"/>
          <w:i/>
          <w:iCs/>
          <w:sz w:val="24"/>
          <w:szCs w:val="24"/>
        </w:rPr>
        <w:t>September 2021-</w:t>
      </w:r>
      <w:r w:rsidR="00C01CB3" w:rsidRPr="009077F4">
        <w:rPr>
          <w:rFonts w:eastAsia="Times New Roman" w:cstheme="minorHAnsi"/>
          <w:i/>
          <w:iCs/>
          <w:sz w:val="24"/>
          <w:szCs w:val="24"/>
        </w:rPr>
        <w:t>May</w:t>
      </w:r>
      <w:r w:rsidR="00C174AF" w:rsidRPr="009077F4">
        <w:rPr>
          <w:rFonts w:eastAsia="Times New Roman" w:cstheme="minorHAnsi"/>
          <w:i/>
          <w:iCs/>
          <w:sz w:val="24"/>
          <w:szCs w:val="24"/>
        </w:rPr>
        <w:t xml:space="preserve"> 2022</w:t>
      </w:r>
    </w:p>
    <w:p w14:paraId="3DE5A656" w14:textId="78ACFEB7" w:rsidR="00E50C8B" w:rsidRPr="0009280C" w:rsidRDefault="00194CE5" w:rsidP="00C174AF">
      <w:pPr>
        <w:pStyle w:val="ListParagraph"/>
        <w:numPr>
          <w:ilvl w:val="2"/>
          <w:numId w:val="8"/>
        </w:numPr>
        <w:shd w:val="clear" w:color="auto" w:fill="FFFFFF"/>
        <w:spacing w:line="240" w:lineRule="auto"/>
        <w:rPr>
          <w:rFonts w:eastAsia="Times New Roman" w:cstheme="minorHAnsi"/>
          <w:sz w:val="24"/>
          <w:szCs w:val="24"/>
        </w:rPr>
      </w:pPr>
      <w:r>
        <w:rPr>
          <w:rFonts w:eastAsia="Times New Roman" w:cstheme="minorHAnsi"/>
          <w:sz w:val="24"/>
          <w:szCs w:val="24"/>
        </w:rPr>
        <w:t xml:space="preserve">Report </w:t>
      </w:r>
      <w:r w:rsidR="00825F39" w:rsidRPr="0009280C">
        <w:rPr>
          <w:rFonts w:eastAsia="Times New Roman" w:cstheme="minorHAnsi"/>
          <w:b/>
          <w:bCs/>
          <w:sz w:val="24"/>
          <w:szCs w:val="24"/>
        </w:rPr>
        <w:t>miss</w:t>
      </w:r>
      <w:r w:rsidR="00B8157A" w:rsidRPr="0009280C">
        <w:rPr>
          <w:rFonts w:eastAsia="Times New Roman" w:cstheme="minorHAnsi"/>
          <w:b/>
          <w:bCs/>
          <w:sz w:val="24"/>
          <w:szCs w:val="24"/>
        </w:rPr>
        <w:t>ing</w:t>
      </w:r>
      <w:r w:rsidR="00825F39" w:rsidRPr="0009280C">
        <w:rPr>
          <w:rFonts w:eastAsia="Times New Roman" w:cstheme="minorHAnsi"/>
          <w:b/>
          <w:bCs/>
          <w:sz w:val="24"/>
          <w:szCs w:val="24"/>
        </w:rPr>
        <w:t xml:space="preserve"> data</w:t>
      </w:r>
      <w:r w:rsidR="00825F39" w:rsidRPr="0009280C">
        <w:rPr>
          <w:rFonts w:eastAsia="Times New Roman" w:cstheme="minorHAnsi"/>
          <w:sz w:val="24"/>
          <w:szCs w:val="24"/>
        </w:rPr>
        <w:t xml:space="preserve"> from Round</w:t>
      </w:r>
      <w:r w:rsidR="00716183">
        <w:rPr>
          <w:rFonts w:eastAsia="Times New Roman" w:cstheme="minorHAnsi"/>
          <w:sz w:val="24"/>
          <w:szCs w:val="24"/>
        </w:rPr>
        <w:t>s</w:t>
      </w:r>
      <w:r w:rsidR="00825F39" w:rsidRPr="0009280C">
        <w:rPr>
          <w:rFonts w:eastAsia="Times New Roman" w:cstheme="minorHAnsi"/>
          <w:sz w:val="24"/>
          <w:szCs w:val="24"/>
        </w:rPr>
        <w:t xml:space="preserve"> 1</w:t>
      </w:r>
      <w:r w:rsidR="00C01CB3">
        <w:rPr>
          <w:rFonts w:eastAsia="Times New Roman" w:cstheme="minorHAnsi"/>
          <w:sz w:val="24"/>
          <w:szCs w:val="24"/>
        </w:rPr>
        <w:t xml:space="preserve">, </w:t>
      </w:r>
      <w:r w:rsidR="00716183">
        <w:rPr>
          <w:rFonts w:eastAsia="Times New Roman" w:cstheme="minorHAnsi"/>
          <w:sz w:val="24"/>
          <w:szCs w:val="24"/>
        </w:rPr>
        <w:t>2</w:t>
      </w:r>
      <w:r w:rsidR="00C01CB3">
        <w:rPr>
          <w:rFonts w:eastAsia="Times New Roman" w:cstheme="minorHAnsi"/>
          <w:sz w:val="24"/>
          <w:szCs w:val="24"/>
        </w:rPr>
        <w:t xml:space="preserve">, or </w:t>
      </w:r>
      <w:r w:rsidR="00716183">
        <w:rPr>
          <w:rFonts w:eastAsia="Times New Roman" w:cstheme="minorHAnsi"/>
          <w:sz w:val="24"/>
          <w:szCs w:val="24"/>
        </w:rPr>
        <w:t>3</w:t>
      </w:r>
      <w:r w:rsidR="00174EA4" w:rsidRPr="0009280C">
        <w:rPr>
          <w:rFonts w:eastAsia="Times New Roman" w:cstheme="minorHAnsi"/>
          <w:sz w:val="24"/>
          <w:szCs w:val="24"/>
        </w:rPr>
        <w:t xml:space="preserve"> file</w:t>
      </w:r>
      <w:r w:rsidR="00C01CB3">
        <w:rPr>
          <w:rFonts w:eastAsia="Times New Roman" w:cstheme="minorHAnsi"/>
          <w:sz w:val="24"/>
          <w:szCs w:val="24"/>
        </w:rPr>
        <w:t>s</w:t>
      </w:r>
      <w:r>
        <w:rPr>
          <w:rFonts w:eastAsia="Times New Roman" w:cstheme="minorHAnsi"/>
          <w:sz w:val="24"/>
          <w:szCs w:val="24"/>
        </w:rPr>
        <w:t xml:space="preserve"> on</w:t>
      </w:r>
      <w:r w:rsidR="00AF7690">
        <w:rPr>
          <w:rFonts w:eastAsia="Times New Roman" w:cstheme="minorHAnsi"/>
          <w:sz w:val="24"/>
          <w:szCs w:val="24"/>
        </w:rPr>
        <w:t xml:space="preserve"> “LEA Student Information PEBT SY2022_Reconsideration”</w:t>
      </w:r>
      <w:r>
        <w:rPr>
          <w:rFonts w:eastAsia="Times New Roman" w:cstheme="minorHAnsi"/>
          <w:sz w:val="24"/>
          <w:szCs w:val="24"/>
        </w:rPr>
        <w:t>. This data</w:t>
      </w:r>
      <w:r w:rsidR="00B8157A" w:rsidRPr="0009280C">
        <w:rPr>
          <w:rFonts w:eastAsia="Times New Roman" w:cstheme="minorHAnsi"/>
          <w:sz w:val="24"/>
          <w:szCs w:val="24"/>
        </w:rPr>
        <w:t xml:space="preserve"> may include:</w:t>
      </w:r>
    </w:p>
    <w:p w14:paraId="0E865737" w14:textId="7A9187CC" w:rsidR="00765041" w:rsidRPr="0009280C" w:rsidRDefault="00765041" w:rsidP="00C174AF">
      <w:pPr>
        <w:pStyle w:val="ListParagraph"/>
        <w:numPr>
          <w:ilvl w:val="3"/>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 xml:space="preserve">Students missed if exited before Round </w:t>
      </w:r>
      <w:r w:rsidR="00C01CB3">
        <w:rPr>
          <w:rFonts w:eastAsia="Times New Roman" w:cstheme="minorHAnsi"/>
          <w:sz w:val="24"/>
          <w:szCs w:val="24"/>
        </w:rPr>
        <w:t>3</w:t>
      </w:r>
      <w:r w:rsidRPr="0009280C">
        <w:rPr>
          <w:rFonts w:eastAsia="Times New Roman" w:cstheme="minorHAnsi"/>
          <w:sz w:val="24"/>
          <w:szCs w:val="24"/>
        </w:rPr>
        <w:t xml:space="preserve"> file was sent.</w:t>
      </w:r>
    </w:p>
    <w:p w14:paraId="2CC9A14A" w14:textId="16DECE71" w:rsidR="003F789E" w:rsidRDefault="00765041" w:rsidP="003F789E">
      <w:pPr>
        <w:pStyle w:val="ListParagraph"/>
        <w:numPr>
          <w:ilvl w:val="3"/>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Students that transitioned temporarily to virtual learning due to COVID</w:t>
      </w:r>
      <w:r w:rsidR="00B8157A" w:rsidRPr="0009280C">
        <w:rPr>
          <w:rFonts w:eastAsia="Times New Roman" w:cstheme="minorHAnsi"/>
          <w:sz w:val="24"/>
          <w:szCs w:val="24"/>
        </w:rPr>
        <w:t xml:space="preserve">-19 </w:t>
      </w:r>
      <w:r w:rsidRPr="0009280C">
        <w:rPr>
          <w:rFonts w:eastAsia="Times New Roman" w:cstheme="minorHAnsi"/>
          <w:sz w:val="24"/>
          <w:szCs w:val="24"/>
        </w:rPr>
        <w:t>quarantine that were not included in Round</w:t>
      </w:r>
      <w:r w:rsidR="00716183">
        <w:rPr>
          <w:rFonts w:eastAsia="Times New Roman" w:cstheme="minorHAnsi"/>
          <w:sz w:val="24"/>
          <w:szCs w:val="24"/>
        </w:rPr>
        <w:t>s</w:t>
      </w:r>
      <w:r w:rsidRPr="0009280C">
        <w:rPr>
          <w:rFonts w:eastAsia="Times New Roman" w:cstheme="minorHAnsi"/>
          <w:sz w:val="24"/>
          <w:szCs w:val="24"/>
        </w:rPr>
        <w:t xml:space="preserve"> 1</w:t>
      </w:r>
      <w:r w:rsidR="00C01CB3">
        <w:rPr>
          <w:rFonts w:eastAsia="Times New Roman" w:cstheme="minorHAnsi"/>
          <w:sz w:val="24"/>
          <w:szCs w:val="24"/>
        </w:rPr>
        <w:t xml:space="preserve">, </w:t>
      </w:r>
      <w:r w:rsidR="00716183">
        <w:rPr>
          <w:rFonts w:eastAsia="Times New Roman" w:cstheme="minorHAnsi"/>
          <w:sz w:val="24"/>
          <w:szCs w:val="24"/>
        </w:rPr>
        <w:t>2</w:t>
      </w:r>
      <w:r w:rsidR="00C01CB3">
        <w:rPr>
          <w:rFonts w:eastAsia="Times New Roman" w:cstheme="minorHAnsi"/>
          <w:sz w:val="24"/>
          <w:szCs w:val="24"/>
        </w:rPr>
        <w:t>, or 3</w:t>
      </w:r>
      <w:r w:rsidR="003F789E">
        <w:rPr>
          <w:rFonts w:eastAsia="Times New Roman" w:cstheme="minorHAnsi"/>
          <w:sz w:val="24"/>
          <w:szCs w:val="24"/>
        </w:rPr>
        <w:t>.</w:t>
      </w:r>
    </w:p>
    <w:p w14:paraId="2894700B" w14:textId="75D72F15" w:rsidR="00463E89" w:rsidRDefault="00463E89" w:rsidP="003F789E">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 xml:space="preserve">Students </w:t>
      </w:r>
      <w:r w:rsidR="000355EA">
        <w:rPr>
          <w:rFonts w:eastAsia="Times New Roman" w:cstheme="minorHAnsi"/>
          <w:sz w:val="24"/>
          <w:szCs w:val="24"/>
        </w:rPr>
        <w:t>enrolled in the brick-and-mortar NSLP school and attending</w:t>
      </w:r>
      <w:r>
        <w:rPr>
          <w:rFonts w:eastAsia="Times New Roman" w:cstheme="minorHAnsi"/>
          <w:sz w:val="24"/>
          <w:szCs w:val="24"/>
        </w:rPr>
        <w:t xml:space="preserve"> virtually due to COVID concerns not reported previously.</w:t>
      </w:r>
    </w:p>
    <w:p w14:paraId="5B364019" w14:textId="2153A837" w:rsidR="00962785" w:rsidRPr="003F789E" w:rsidRDefault="00962785" w:rsidP="003F789E">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Students e</w:t>
      </w:r>
      <w:r w:rsidR="009F0DB5">
        <w:rPr>
          <w:rFonts w:eastAsia="Times New Roman" w:cstheme="minorHAnsi"/>
          <w:sz w:val="24"/>
          <w:szCs w:val="24"/>
        </w:rPr>
        <w:t>nrolled in a P-EBT qualifying school during a school closure that were not included in Rounds 1, 2, or 3.</w:t>
      </w:r>
    </w:p>
    <w:p w14:paraId="25018650" w14:textId="2F0AC930" w:rsidR="00386E49" w:rsidRDefault="00F539E3" w:rsidP="00386E49">
      <w:pPr>
        <w:pStyle w:val="ListParagraph"/>
        <w:numPr>
          <w:ilvl w:val="0"/>
          <w:numId w:val="8"/>
        </w:numPr>
        <w:shd w:val="clear" w:color="auto" w:fill="FFFFFF"/>
        <w:spacing w:line="240" w:lineRule="auto"/>
        <w:rPr>
          <w:rFonts w:eastAsia="Times New Roman" w:cstheme="minorHAnsi"/>
          <w:b/>
          <w:bCs/>
          <w:sz w:val="24"/>
          <w:szCs w:val="24"/>
        </w:rPr>
      </w:pPr>
      <w:r w:rsidRPr="0009280C">
        <w:rPr>
          <w:rFonts w:eastAsia="Times New Roman" w:cstheme="minorHAnsi"/>
          <w:b/>
          <w:bCs/>
          <w:sz w:val="24"/>
          <w:szCs w:val="24"/>
        </w:rPr>
        <w:t xml:space="preserve">What if I did not send data for </w:t>
      </w:r>
      <w:r w:rsidR="00E50C8B" w:rsidRPr="0009280C">
        <w:rPr>
          <w:rFonts w:eastAsia="Times New Roman" w:cstheme="minorHAnsi"/>
          <w:b/>
          <w:bCs/>
          <w:sz w:val="24"/>
          <w:szCs w:val="24"/>
        </w:rPr>
        <w:t>R</w:t>
      </w:r>
      <w:r w:rsidRPr="0009280C">
        <w:rPr>
          <w:rFonts w:eastAsia="Times New Roman" w:cstheme="minorHAnsi"/>
          <w:b/>
          <w:bCs/>
          <w:sz w:val="24"/>
          <w:szCs w:val="24"/>
        </w:rPr>
        <w:t>ound</w:t>
      </w:r>
      <w:r w:rsidR="00716183">
        <w:rPr>
          <w:rFonts w:eastAsia="Times New Roman" w:cstheme="minorHAnsi"/>
          <w:b/>
          <w:bCs/>
          <w:sz w:val="24"/>
          <w:szCs w:val="24"/>
        </w:rPr>
        <w:t>s</w:t>
      </w:r>
      <w:r w:rsidRPr="0009280C">
        <w:rPr>
          <w:rFonts w:eastAsia="Times New Roman" w:cstheme="minorHAnsi"/>
          <w:b/>
          <w:bCs/>
          <w:sz w:val="24"/>
          <w:szCs w:val="24"/>
        </w:rPr>
        <w:t xml:space="preserve"> 1</w:t>
      </w:r>
      <w:r w:rsidR="00C01CB3">
        <w:rPr>
          <w:rFonts w:eastAsia="Times New Roman" w:cstheme="minorHAnsi"/>
          <w:b/>
          <w:bCs/>
          <w:sz w:val="24"/>
          <w:szCs w:val="24"/>
        </w:rPr>
        <w:t xml:space="preserve">, </w:t>
      </w:r>
      <w:r w:rsidR="00716183">
        <w:rPr>
          <w:rFonts w:eastAsia="Times New Roman" w:cstheme="minorHAnsi"/>
          <w:b/>
          <w:bCs/>
          <w:sz w:val="24"/>
          <w:szCs w:val="24"/>
        </w:rPr>
        <w:t>2</w:t>
      </w:r>
      <w:r w:rsidR="00C01CB3">
        <w:rPr>
          <w:rFonts w:eastAsia="Times New Roman" w:cstheme="minorHAnsi"/>
          <w:b/>
          <w:bCs/>
          <w:sz w:val="24"/>
          <w:szCs w:val="24"/>
        </w:rPr>
        <w:t xml:space="preserve">, or 3 </w:t>
      </w:r>
      <w:r w:rsidRPr="0009280C">
        <w:rPr>
          <w:rFonts w:eastAsia="Times New Roman" w:cstheme="minorHAnsi"/>
          <w:b/>
          <w:bCs/>
          <w:sz w:val="24"/>
          <w:szCs w:val="24"/>
        </w:rPr>
        <w:t>but</w:t>
      </w:r>
      <w:r w:rsidR="00B44511" w:rsidRPr="0009280C">
        <w:rPr>
          <w:rFonts w:eastAsia="Times New Roman" w:cstheme="minorHAnsi"/>
          <w:b/>
          <w:bCs/>
          <w:sz w:val="24"/>
          <w:szCs w:val="24"/>
        </w:rPr>
        <w:t xml:space="preserve"> need</w:t>
      </w:r>
      <w:r w:rsidRPr="0009280C">
        <w:rPr>
          <w:rFonts w:eastAsia="Times New Roman" w:cstheme="minorHAnsi"/>
          <w:b/>
          <w:bCs/>
          <w:sz w:val="24"/>
          <w:szCs w:val="24"/>
        </w:rPr>
        <w:t xml:space="preserve"> to report virtual or quarantined students</w:t>
      </w:r>
      <w:r w:rsidR="00386E49" w:rsidRPr="0009280C">
        <w:rPr>
          <w:rFonts w:eastAsia="Times New Roman" w:cstheme="minorHAnsi"/>
          <w:b/>
          <w:bCs/>
          <w:sz w:val="24"/>
          <w:szCs w:val="24"/>
        </w:rPr>
        <w:t xml:space="preserve"> or had school closures</w:t>
      </w:r>
      <w:r w:rsidR="00E50C8B" w:rsidRPr="0009280C">
        <w:rPr>
          <w:rFonts w:eastAsia="Times New Roman" w:cstheme="minorHAnsi"/>
          <w:b/>
          <w:bCs/>
          <w:sz w:val="24"/>
          <w:szCs w:val="24"/>
        </w:rPr>
        <w:t xml:space="preserve"> during the months of</w:t>
      </w:r>
      <w:r w:rsidR="00386E49" w:rsidRPr="0009280C">
        <w:rPr>
          <w:rFonts w:eastAsia="Times New Roman" w:cstheme="minorHAnsi"/>
          <w:b/>
          <w:bCs/>
          <w:sz w:val="24"/>
          <w:szCs w:val="24"/>
        </w:rPr>
        <w:t xml:space="preserve"> September 2021 – </w:t>
      </w:r>
      <w:r w:rsidR="00C01CB3">
        <w:rPr>
          <w:rFonts w:eastAsia="Times New Roman" w:cstheme="minorHAnsi"/>
          <w:b/>
          <w:bCs/>
          <w:sz w:val="24"/>
          <w:szCs w:val="24"/>
        </w:rPr>
        <w:t>May</w:t>
      </w:r>
      <w:r w:rsidR="00386E49" w:rsidRPr="0009280C">
        <w:rPr>
          <w:rFonts w:eastAsia="Times New Roman" w:cstheme="minorHAnsi"/>
          <w:b/>
          <w:bCs/>
          <w:sz w:val="24"/>
          <w:szCs w:val="24"/>
        </w:rPr>
        <w:t xml:space="preserve"> 2022</w:t>
      </w:r>
      <w:r w:rsidRPr="0009280C">
        <w:rPr>
          <w:rFonts w:eastAsia="Times New Roman" w:cstheme="minorHAnsi"/>
          <w:b/>
          <w:bCs/>
          <w:sz w:val="24"/>
          <w:szCs w:val="24"/>
        </w:rPr>
        <w:t>?</w:t>
      </w:r>
    </w:p>
    <w:p w14:paraId="0C730BC5" w14:textId="3BAEFC03" w:rsidR="007C234F" w:rsidRDefault="00C01CB3" w:rsidP="009B2C20">
      <w:pPr>
        <w:pStyle w:val="ListParagraph"/>
        <w:numPr>
          <w:ilvl w:val="1"/>
          <w:numId w:val="8"/>
        </w:numPr>
        <w:shd w:val="clear" w:color="auto" w:fill="FFFFFF"/>
        <w:spacing w:line="240" w:lineRule="auto"/>
        <w:rPr>
          <w:rFonts w:eastAsia="Times New Roman" w:cstheme="minorHAnsi"/>
          <w:sz w:val="24"/>
          <w:szCs w:val="24"/>
        </w:rPr>
      </w:pPr>
      <w:r w:rsidRPr="007C234F">
        <w:rPr>
          <w:rFonts w:eastAsia="Times New Roman" w:cstheme="minorHAnsi"/>
          <w:sz w:val="24"/>
          <w:szCs w:val="24"/>
        </w:rPr>
        <w:t>Include all missing information</w:t>
      </w:r>
      <w:r w:rsidR="00846CC3">
        <w:rPr>
          <w:rFonts w:eastAsia="Times New Roman" w:cstheme="minorHAnsi"/>
          <w:sz w:val="24"/>
          <w:szCs w:val="24"/>
        </w:rPr>
        <w:t xml:space="preserve"> on the</w:t>
      </w:r>
      <w:r w:rsidRPr="007C234F">
        <w:rPr>
          <w:rFonts w:eastAsia="Times New Roman" w:cstheme="minorHAnsi"/>
          <w:sz w:val="24"/>
          <w:szCs w:val="24"/>
        </w:rPr>
        <w:t xml:space="preserve"> </w:t>
      </w:r>
      <w:r w:rsidR="007C234F" w:rsidRPr="007C234F">
        <w:rPr>
          <w:rFonts w:eastAsia="Times New Roman" w:cstheme="minorHAnsi"/>
          <w:sz w:val="24"/>
          <w:szCs w:val="24"/>
        </w:rPr>
        <w:t xml:space="preserve">“LEA Student Information PEBT SY2022_Reconsideration” file. </w:t>
      </w:r>
    </w:p>
    <w:p w14:paraId="427A2EC7" w14:textId="5732EE0C" w:rsidR="007C234F" w:rsidRPr="0009280C" w:rsidRDefault="007C234F" w:rsidP="007C234F">
      <w:pPr>
        <w:pStyle w:val="ListParagraph"/>
        <w:numPr>
          <w:ilvl w:val="2"/>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If LEA had school soft closures due to COVID in September-</w:t>
      </w:r>
      <w:r>
        <w:rPr>
          <w:rFonts w:eastAsia="Times New Roman" w:cstheme="minorHAnsi"/>
          <w:sz w:val="24"/>
          <w:szCs w:val="24"/>
        </w:rPr>
        <w:t>May</w:t>
      </w:r>
      <w:r w:rsidRPr="0009280C">
        <w:rPr>
          <w:rFonts w:eastAsia="Times New Roman" w:cstheme="minorHAnsi"/>
          <w:sz w:val="24"/>
          <w:szCs w:val="24"/>
        </w:rPr>
        <w:t xml:space="preserve">, include all free/reduced price eligible students enrolled </w:t>
      </w:r>
      <w:r w:rsidR="0094612F">
        <w:rPr>
          <w:rFonts w:eastAsia="Times New Roman" w:cstheme="minorHAnsi"/>
          <w:sz w:val="24"/>
          <w:szCs w:val="24"/>
        </w:rPr>
        <w:t>at the time of</w:t>
      </w:r>
      <w:r>
        <w:rPr>
          <w:rFonts w:eastAsia="Times New Roman" w:cstheme="minorHAnsi"/>
          <w:sz w:val="24"/>
          <w:szCs w:val="24"/>
        </w:rPr>
        <w:t xml:space="preserve"> the school closures</w:t>
      </w:r>
      <w:r w:rsidR="00CC741E" w:rsidRPr="00367B7F">
        <w:rPr>
          <w:rFonts w:eastAsia="Times New Roman" w:cstheme="minorHAnsi"/>
          <w:sz w:val="24"/>
          <w:szCs w:val="24"/>
        </w:rPr>
        <w:t>, if not previously reported</w:t>
      </w:r>
      <w:r w:rsidRPr="00367B7F">
        <w:rPr>
          <w:rFonts w:eastAsia="Times New Roman" w:cstheme="minorHAnsi"/>
          <w:sz w:val="24"/>
          <w:szCs w:val="24"/>
        </w:rPr>
        <w:t>.</w:t>
      </w:r>
    </w:p>
    <w:p w14:paraId="5783A1B5" w14:textId="58E58861" w:rsidR="007C234F" w:rsidRPr="0009280C" w:rsidRDefault="007C234F" w:rsidP="007C234F">
      <w:pPr>
        <w:pStyle w:val="ListParagraph"/>
        <w:numPr>
          <w:ilvl w:val="2"/>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In columns X-A</w:t>
      </w:r>
      <w:r w:rsidR="0049759F">
        <w:rPr>
          <w:rFonts w:eastAsia="Times New Roman" w:cstheme="minorHAnsi"/>
          <w:sz w:val="24"/>
          <w:szCs w:val="24"/>
        </w:rPr>
        <w:t>F</w:t>
      </w:r>
      <w:r w:rsidRPr="0009280C">
        <w:rPr>
          <w:rFonts w:eastAsia="Times New Roman" w:cstheme="minorHAnsi"/>
          <w:sz w:val="24"/>
          <w:szCs w:val="24"/>
        </w:rPr>
        <w:t xml:space="preserve"> enter the number of virtual days by month for September through </w:t>
      </w:r>
      <w:r w:rsidR="0049759F">
        <w:rPr>
          <w:rFonts w:eastAsia="Times New Roman" w:cstheme="minorHAnsi"/>
          <w:sz w:val="24"/>
          <w:szCs w:val="24"/>
        </w:rPr>
        <w:t>May</w:t>
      </w:r>
      <w:r w:rsidRPr="0009280C">
        <w:rPr>
          <w:rFonts w:eastAsia="Times New Roman" w:cstheme="minorHAnsi"/>
          <w:sz w:val="24"/>
          <w:szCs w:val="24"/>
        </w:rPr>
        <w:t xml:space="preserve"> for each student. (Do not include days of soft closures</w:t>
      </w:r>
      <w:r w:rsidR="00761BFC">
        <w:rPr>
          <w:rFonts w:eastAsia="Times New Roman" w:cstheme="minorHAnsi"/>
          <w:sz w:val="24"/>
          <w:szCs w:val="24"/>
        </w:rPr>
        <w:t xml:space="preserve"> that</w:t>
      </w:r>
      <w:r w:rsidRPr="0009280C">
        <w:rPr>
          <w:rFonts w:eastAsia="Times New Roman" w:cstheme="minorHAnsi"/>
          <w:sz w:val="24"/>
          <w:szCs w:val="24"/>
        </w:rPr>
        <w:t xml:space="preserve"> </w:t>
      </w:r>
      <w:r w:rsidR="00761BFC">
        <w:rPr>
          <w:rFonts w:eastAsia="Times New Roman" w:cstheme="minorHAnsi"/>
          <w:sz w:val="24"/>
          <w:szCs w:val="24"/>
        </w:rPr>
        <w:t>we</w:t>
      </w:r>
      <w:r w:rsidRPr="0009280C">
        <w:rPr>
          <w:rFonts w:eastAsia="Times New Roman" w:cstheme="minorHAnsi"/>
          <w:sz w:val="24"/>
          <w:szCs w:val="24"/>
        </w:rPr>
        <w:t xml:space="preserve">re reported on the 2022 LEA and School COVID Schedule Impact report.) </w:t>
      </w:r>
    </w:p>
    <w:p w14:paraId="64EE68D3" w14:textId="42C7933B" w:rsidR="007C234F" w:rsidRDefault="007C234F" w:rsidP="007C234F">
      <w:pPr>
        <w:pStyle w:val="ListParagraph"/>
        <w:numPr>
          <w:ilvl w:val="3"/>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If there were no school closures, submit</w:t>
      </w:r>
      <w:r>
        <w:rPr>
          <w:rFonts w:eastAsia="Times New Roman" w:cstheme="minorHAnsi"/>
          <w:sz w:val="24"/>
          <w:szCs w:val="24"/>
        </w:rPr>
        <w:t xml:space="preserve"> monthly</w:t>
      </w:r>
      <w:r w:rsidRPr="0009280C">
        <w:rPr>
          <w:rFonts w:eastAsia="Times New Roman" w:cstheme="minorHAnsi"/>
          <w:sz w:val="24"/>
          <w:szCs w:val="24"/>
        </w:rPr>
        <w:t xml:space="preserve"> data only for students that were enrolled in a brick-and-mortar NSLP school</w:t>
      </w:r>
      <w:r w:rsidR="00AB1BAD">
        <w:rPr>
          <w:rFonts w:eastAsia="Times New Roman" w:cstheme="minorHAnsi"/>
          <w:sz w:val="24"/>
          <w:szCs w:val="24"/>
        </w:rPr>
        <w:t xml:space="preserve">, </w:t>
      </w:r>
      <w:r w:rsidR="00AB1BAD" w:rsidRPr="00367B7F">
        <w:rPr>
          <w:rFonts w:eastAsia="Times New Roman" w:cstheme="minorHAnsi"/>
          <w:sz w:val="24"/>
          <w:szCs w:val="24"/>
        </w:rPr>
        <w:t>free/reduced meal eligible,</w:t>
      </w:r>
      <w:r w:rsidRPr="00367B7F">
        <w:rPr>
          <w:rFonts w:eastAsia="Times New Roman" w:cstheme="minorHAnsi"/>
          <w:sz w:val="24"/>
          <w:szCs w:val="24"/>
        </w:rPr>
        <w:t xml:space="preserve"> </w:t>
      </w:r>
      <w:r w:rsidRPr="0009280C">
        <w:rPr>
          <w:rFonts w:eastAsia="Times New Roman" w:cstheme="minorHAnsi"/>
          <w:sz w:val="24"/>
          <w:szCs w:val="24"/>
        </w:rPr>
        <w:t>and attending virtually</w:t>
      </w:r>
      <w:r>
        <w:rPr>
          <w:rFonts w:eastAsia="Times New Roman" w:cstheme="minorHAnsi"/>
          <w:sz w:val="24"/>
          <w:szCs w:val="24"/>
        </w:rPr>
        <w:t xml:space="preserve"> due to COVID concerns</w:t>
      </w:r>
      <w:r w:rsidRPr="0009280C">
        <w:rPr>
          <w:rFonts w:eastAsia="Times New Roman" w:cstheme="minorHAnsi"/>
          <w:sz w:val="24"/>
          <w:szCs w:val="24"/>
        </w:rPr>
        <w:t>. This would include virtual students or students that temporarily transitioned to virtual status due to COVID-19 quarantine.</w:t>
      </w:r>
    </w:p>
    <w:p w14:paraId="7D6811E6" w14:textId="0A5CBB0A" w:rsidR="00694A9B" w:rsidRPr="008D7336" w:rsidRDefault="00694A9B" w:rsidP="00694A9B">
      <w:pPr>
        <w:pStyle w:val="ListParagraph"/>
        <w:numPr>
          <w:ilvl w:val="0"/>
          <w:numId w:val="8"/>
        </w:numPr>
        <w:shd w:val="clear" w:color="auto" w:fill="FFFFFF"/>
        <w:spacing w:line="240" w:lineRule="auto"/>
        <w:rPr>
          <w:rFonts w:eastAsia="Times New Roman" w:cstheme="minorHAnsi"/>
          <w:b/>
          <w:bCs/>
          <w:sz w:val="24"/>
          <w:szCs w:val="24"/>
        </w:rPr>
      </w:pPr>
      <w:r w:rsidRPr="008D7336">
        <w:rPr>
          <w:rFonts w:eastAsia="Times New Roman" w:cstheme="minorHAnsi"/>
          <w:b/>
          <w:bCs/>
          <w:sz w:val="24"/>
          <w:szCs w:val="24"/>
        </w:rPr>
        <w:t xml:space="preserve">What if my LEA did not report one or more schools </w:t>
      </w:r>
      <w:r w:rsidR="008D7336" w:rsidRPr="008D7336">
        <w:rPr>
          <w:rFonts w:eastAsia="Times New Roman" w:cstheme="minorHAnsi"/>
          <w:b/>
          <w:bCs/>
          <w:sz w:val="24"/>
          <w:szCs w:val="24"/>
        </w:rPr>
        <w:t>as qualifying for P-EBT but should have been reported?</w:t>
      </w:r>
    </w:p>
    <w:p w14:paraId="22803165" w14:textId="03F80A8F" w:rsidR="008D7336" w:rsidRDefault="008D7336" w:rsidP="008D7336">
      <w:pPr>
        <w:pStyle w:val="ListParagraph"/>
        <w:numPr>
          <w:ilvl w:val="1"/>
          <w:numId w:val="8"/>
        </w:numPr>
        <w:shd w:val="clear" w:color="auto" w:fill="FFFFFF"/>
        <w:spacing w:line="240" w:lineRule="auto"/>
        <w:rPr>
          <w:rFonts w:eastAsia="Times New Roman" w:cstheme="minorHAnsi"/>
          <w:sz w:val="24"/>
          <w:szCs w:val="24"/>
        </w:rPr>
      </w:pPr>
      <w:r>
        <w:rPr>
          <w:rFonts w:eastAsia="Times New Roman" w:cstheme="minorHAnsi"/>
          <w:sz w:val="24"/>
          <w:szCs w:val="24"/>
        </w:rPr>
        <w:t>The school survey was made available multiple times with reporting windows.  The report to collect school closures and P-EBT eligibility was closed the end of May.</w:t>
      </w:r>
    </w:p>
    <w:p w14:paraId="7F053BEB" w14:textId="39CD2760" w:rsidR="00752F86" w:rsidRPr="00E025A5" w:rsidRDefault="00752F86" w:rsidP="00752F86">
      <w:pPr>
        <w:shd w:val="clear" w:color="auto" w:fill="FFFFFF"/>
        <w:spacing w:after="100" w:afterAutospacing="1" w:line="240" w:lineRule="auto"/>
        <w:rPr>
          <w:rFonts w:eastAsia="Times New Roman" w:cstheme="minorHAnsi"/>
          <w:b/>
          <w:bCs/>
          <w:color w:val="4F5051"/>
          <w:sz w:val="24"/>
          <w:szCs w:val="24"/>
        </w:rPr>
      </w:pPr>
      <w:r w:rsidRPr="00E025A5">
        <w:rPr>
          <w:rFonts w:eastAsia="Times New Roman" w:cstheme="minorHAnsi"/>
          <w:b/>
          <w:bCs/>
          <w:color w:val="4F5051"/>
          <w:sz w:val="24"/>
          <w:szCs w:val="24"/>
        </w:rPr>
        <w:t xml:space="preserve">Data </w:t>
      </w:r>
      <w:r w:rsidR="006D796D">
        <w:rPr>
          <w:rFonts w:eastAsia="Times New Roman" w:cstheme="minorHAnsi"/>
          <w:b/>
          <w:bCs/>
          <w:color w:val="4F5051"/>
          <w:sz w:val="24"/>
          <w:szCs w:val="24"/>
        </w:rPr>
        <w:t>Collection</w:t>
      </w:r>
      <w:r w:rsidRPr="00E025A5">
        <w:rPr>
          <w:rFonts w:eastAsia="Times New Roman" w:cstheme="minorHAnsi"/>
          <w:b/>
          <w:bCs/>
          <w:color w:val="4F5051"/>
          <w:sz w:val="24"/>
          <w:szCs w:val="24"/>
        </w:rPr>
        <w:t> </w:t>
      </w:r>
    </w:p>
    <w:p w14:paraId="46815DD7" w14:textId="62559FDC" w:rsidR="006D796D" w:rsidRDefault="00FC33ED" w:rsidP="006D796D">
      <w:pPr>
        <w:pStyle w:val="ListParagraph"/>
        <w:numPr>
          <w:ilvl w:val="0"/>
          <w:numId w:val="1"/>
        </w:numPr>
        <w:shd w:val="clear" w:color="auto" w:fill="FFFFFF"/>
        <w:spacing w:before="100" w:beforeAutospacing="1" w:after="100" w:afterAutospacing="1" w:line="240" w:lineRule="auto"/>
        <w:rPr>
          <w:rFonts w:eastAsia="Times New Roman" w:cstheme="minorHAnsi"/>
          <w:color w:val="4F5051"/>
          <w:sz w:val="24"/>
          <w:szCs w:val="24"/>
        </w:rPr>
      </w:pPr>
      <w:r w:rsidRPr="00B87CBA">
        <w:rPr>
          <w:rFonts w:eastAsia="Times New Roman" w:cstheme="minorHAnsi"/>
          <w:b/>
          <w:bCs/>
          <w:i/>
          <w:iCs/>
          <w:color w:val="4F5051"/>
          <w:sz w:val="24"/>
          <w:szCs w:val="24"/>
        </w:rPr>
        <w:t>Transpose the data from the parent-submitted P-EBT applications onto</w:t>
      </w:r>
      <w:r w:rsidR="00B87CBA" w:rsidRPr="00B87CBA">
        <w:rPr>
          <w:rFonts w:eastAsia="Times New Roman" w:cstheme="minorHAnsi"/>
          <w:b/>
          <w:bCs/>
          <w:i/>
          <w:iCs/>
          <w:color w:val="4F5051"/>
          <w:sz w:val="24"/>
          <w:szCs w:val="24"/>
        </w:rPr>
        <w:t xml:space="preserve"> the</w:t>
      </w:r>
      <w:r w:rsidRPr="00B87CBA">
        <w:rPr>
          <w:rFonts w:eastAsia="Times New Roman" w:cstheme="minorHAnsi"/>
          <w:b/>
          <w:bCs/>
          <w:i/>
          <w:iCs/>
          <w:color w:val="4F5051"/>
          <w:sz w:val="24"/>
          <w:szCs w:val="24"/>
        </w:rPr>
        <w:t xml:space="preserve"> </w:t>
      </w:r>
      <w:r w:rsidR="00B87CBA" w:rsidRPr="00C03F6F">
        <w:rPr>
          <w:rFonts w:eastAsia="Times New Roman" w:cstheme="minorHAnsi"/>
          <w:b/>
          <w:bCs/>
          <w:i/>
          <w:iCs/>
          <w:color w:val="4F5051"/>
          <w:sz w:val="24"/>
          <w:szCs w:val="24"/>
        </w:rPr>
        <w:t>“</w:t>
      </w:r>
      <w:r w:rsidR="00C03F6F" w:rsidRPr="00C03F6F">
        <w:rPr>
          <w:rFonts w:eastAsia="Times New Roman" w:cstheme="minorHAnsi"/>
          <w:b/>
          <w:bCs/>
          <w:i/>
          <w:iCs/>
          <w:color w:val="4F5051"/>
          <w:sz w:val="24"/>
          <w:szCs w:val="24"/>
        </w:rPr>
        <w:t>LEA Student Information PEBT SY2022_Parent Application.xlsx</w:t>
      </w:r>
      <w:r w:rsidR="00B87CBA" w:rsidRPr="00C03F6F">
        <w:rPr>
          <w:rFonts w:eastAsia="Times New Roman" w:cstheme="minorHAnsi"/>
          <w:b/>
          <w:bCs/>
          <w:i/>
          <w:iCs/>
          <w:sz w:val="24"/>
          <w:szCs w:val="24"/>
        </w:rPr>
        <w:t>”</w:t>
      </w:r>
      <w:r w:rsidR="0094612F">
        <w:rPr>
          <w:rFonts w:eastAsia="Times New Roman" w:cstheme="minorHAnsi"/>
          <w:b/>
          <w:bCs/>
          <w:i/>
          <w:iCs/>
          <w:sz w:val="24"/>
          <w:szCs w:val="24"/>
        </w:rPr>
        <w:t xml:space="preserve"> template</w:t>
      </w:r>
      <w:r w:rsidRPr="00B87CBA">
        <w:rPr>
          <w:rFonts w:eastAsia="Times New Roman" w:cstheme="minorHAnsi"/>
          <w:b/>
          <w:bCs/>
          <w:i/>
          <w:iCs/>
          <w:color w:val="4F5051"/>
          <w:sz w:val="24"/>
          <w:szCs w:val="24"/>
        </w:rPr>
        <w:t xml:space="preserve"> </w:t>
      </w:r>
      <w:r w:rsidR="006D796D" w:rsidRPr="00B87CBA">
        <w:rPr>
          <w:rFonts w:eastAsia="Times New Roman" w:cstheme="minorHAnsi"/>
          <w:b/>
          <w:bCs/>
          <w:i/>
          <w:iCs/>
          <w:color w:val="4F5051"/>
          <w:sz w:val="24"/>
          <w:szCs w:val="24"/>
        </w:rPr>
        <w:t>and save as an .xlsx file. </w:t>
      </w:r>
      <w:r w:rsidR="006D796D" w:rsidRPr="00E025A5">
        <w:rPr>
          <w:rFonts w:eastAsia="Times New Roman" w:cstheme="minorHAnsi"/>
          <w:color w:val="4F5051"/>
          <w:sz w:val="24"/>
          <w:szCs w:val="24"/>
        </w:rPr>
        <w:t xml:space="preserve"> Tabs within the spreadsheet provide additional detail</w:t>
      </w:r>
      <w:r w:rsidR="00363166">
        <w:rPr>
          <w:rFonts w:eastAsia="Times New Roman" w:cstheme="minorHAnsi"/>
          <w:color w:val="4F5051"/>
          <w:sz w:val="24"/>
          <w:szCs w:val="24"/>
        </w:rPr>
        <w:t xml:space="preserve"> </w:t>
      </w:r>
      <w:r w:rsidR="00021D76">
        <w:rPr>
          <w:rFonts w:eastAsia="Times New Roman" w:cstheme="minorHAnsi"/>
          <w:color w:val="4F5051"/>
          <w:sz w:val="24"/>
          <w:szCs w:val="24"/>
        </w:rPr>
        <w:t xml:space="preserve">about the </w:t>
      </w:r>
      <w:r w:rsidR="006D796D" w:rsidRPr="00E025A5">
        <w:rPr>
          <w:rFonts w:eastAsia="Times New Roman" w:cstheme="minorHAnsi"/>
          <w:color w:val="4F5051"/>
          <w:sz w:val="24"/>
          <w:szCs w:val="24"/>
        </w:rPr>
        <w:t>requested</w:t>
      </w:r>
      <w:r w:rsidR="00021D76">
        <w:rPr>
          <w:rFonts w:eastAsia="Times New Roman" w:cstheme="minorHAnsi"/>
          <w:color w:val="4F5051"/>
          <w:sz w:val="24"/>
          <w:szCs w:val="24"/>
        </w:rPr>
        <w:t xml:space="preserve"> items</w:t>
      </w:r>
      <w:r w:rsidR="006D796D" w:rsidRPr="00E025A5">
        <w:rPr>
          <w:rFonts w:eastAsia="Times New Roman" w:cstheme="minorHAnsi"/>
          <w:color w:val="4F5051"/>
          <w:sz w:val="24"/>
          <w:szCs w:val="24"/>
        </w:rPr>
        <w:t xml:space="preserve">.  </w:t>
      </w:r>
    </w:p>
    <w:p w14:paraId="09E2A8D8" w14:textId="7FE1CE68" w:rsidR="009077F4" w:rsidRPr="009077F4" w:rsidRDefault="009077F4" w:rsidP="009077F4">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lastRenderedPageBreak/>
        <w:t xml:space="preserve">Enter the number of days of </w:t>
      </w:r>
      <w:r w:rsidR="00AB1BAD">
        <w:rPr>
          <w:rFonts w:eastAsia="Times New Roman" w:cstheme="minorHAnsi"/>
          <w:color w:val="4F5051"/>
          <w:sz w:val="24"/>
          <w:szCs w:val="24"/>
        </w:rPr>
        <w:t>verified</w:t>
      </w:r>
      <w:r>
        <w:rPr>
          <w:rFonts w:eastAsia="Times New Roman" w:cstheme="minorHAnsi"/>
          <w:color w:val="4F5051"/>
          <w:sz w:val="24"/>
          <w:szCs w:val="24"/>
        </w:rPr>
        <w:t xml:space="preserve"> excused COVID-related absences (or at least excused absences) for each month in columns X-AF. Do not enter absence dates.</w:t>
      </w:r>
    </w:p>
    <w:p w14:paraId="26076421" w14:textId="41953686" w:rsidR="009077F4" w:rsidRPr="009077F4" w:rsidRDefault="009077F4" w:rsidP="006D796D">
      <w:pPr>
        <w:pStyle w:val="ListParagraph"/>
        <w:numPr>
          <w:ilvl w:val="0"/>
          <w:numId w:val="1"/>
        </w:numPr>
        <w:shd w:val="clear" w:color="auto" w:fill="FFFFFF"/>
        <w:spacing w:before="100" w:beforeAutospacing="1" w:after="100" w:afterAutospacing="1" w:line="240" w:lineRule="auto"/>
        <w:rPr>
          <w:rFonts w:eastAsia="Times New Roman" w:cstheme="minorHAnsi"/>
          <w:b/>
          <w:bCs/>
          <w:i/>
          <w:iCs/>
          <w:color w:val="4F5051"/>
          <w:sz w:val="24"/>
          <w:szCs w:val="24"/>
        </w:rPr>
      </w:pPr>
      <w:r w:rsidRPr="009077F4">
        <w:rPr>
          <w:rFonts w:eastAsia="Times New Roman" w:cstheme="minorHAnsi"/>
          <w:b/>
          <w:bCs/>
          <w:i/>
          <w:iCs/>
          <w:color w:val="4F5051"/>
          <w:sz w:val="24"/>
          <w:szCs w:val="24"/>
        </w:rPr>
        <w:t>Enter any Reconsideration data for Rounds 1, 2, or 3 on the “LEA Student Information PEBT SY2022_Reconsideration.xlsx</w:t>
      </w:r>
      <w:r w:rsidRPr="009077F4">
        <w:rPr>
          <w:rFonts w:eastAsia="Times New Roman" w:cstheme="minorHAnsi"/>
          <w:b/>
          <w:bCs/>
          <w:i/>
          <w:iCs/>
          <w:sz w:val="24"/>
          <w:szCs w:val="24"/>
        </w:rPr>
        <w:t>” template.</w:t>
      </w:r>
    </w:p>
    <w:p w14:paraId="24696CCB" w14:textId="6ED35366" w:rsidR="00815421" w:rsidRDefault="00815421" w:rsidP="009077F4">
      <w:pPr>
        <w:pStyle w:val="ListParagraph"/>
        <w:numPr>
          <w:ilvl w:val="0"/>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Student</w:t>
      </w:r>
      <w:r w:rsidR="00C06EA9">
        <w:rPr>
          <w:rFonts w:eastAsia="Times New Roman" w:cstheme="minorHAnsi"/>
          <w:color w:val="4F5051"/>
          <w:sz w:val="24"/>
          <w:szCs w:val="24"/>
        </w:rPr>
        <w:t>s listed</w:t>
      </w:r>
      <w:r w:rsidR="008D7336">
        <w:rPr>
          <w:rFonts w:eastAsia="Times New Roman" w:cstheme="minorHAnsi"/>
          <w:color w:val="4F5051"/>
          <w:sz w:val="24"/>
          <w:szCs w:val="24"/>
        </w:rPr>
        <w:t xml:space="preserve"> </w:t>
      </w:r>
      <w:r w:rsidR="00287AFB">
        <w:rPr>
          <w:rFonts w:eastAsia="Times New Roman" w:cstheme="minorHAnsi"/>
          <w:color w:val="4F5051"/>
          <w:sz w:val="24"/>
          <w:szCs w:val="24"/>
        </w:rPr>
        <w:t>must have been determined</w:t>
      </w:r>
      <w:r>
        <w:rPr>
          <w:rFonts w:eastAsia="Times New Roman" w:cstheme="minorHAnsi"/>
          <w:color w:val="4F5051"/>
          <w:sz w:val="24"/>
          <w:szCs w:val="24"/>
        </w:rPr>
        <w:t xml:space="preserve"> free or </w:t>
      </w:r>
      <w:r w:rsidR="00750F78">
        <w:rPr>
          <w:rFonts w:eastAsia="Times New Roman" w:cstheme="minorHAnsi"/>
          <w:color w:val="4F5051"/>
          <w:sz w:val="24"/>
          <w:szCs w:val="24"/>
        </w:rPr>
        <w:t>reduced-price</w:t>
      </w:r>
      <w:r>
        <w:rPr>
          <w:rFonts w:eastAsia="Times New Roman" w:cstheme="minorHAnsi"/>
          <w:color w:val="4F5051"/>
          <w:sz w:val="24"/>
          <w:szCs w:val="24"/>
        </w:rPr>
        <w:t xml:space="preserve"> meal</w:t>
      </w:r>
      <w:r w:rsidR="00287AFB">
        <w:rPr>
          <w:rFonts w:eastAsia="Times New Roman" w:cstheme="minorHAnsi"/>
          <w:color w:val="4F5051"/>
          <w:sz w:val="24"/>
          <w:szCs w:val="24"/>
        </w:rPr>
        <w:t xml:space="preserve"> eligible</w:t>
      </w:r>
      <w:r>
        <w:rPr>
          <w:rFonts w:eastAsia="Times New Roman" w:cstheme="minorHAnsi"/>
          <w:color w:val="4F5051"/>
          <w:sz w:val="24"/>
          <w:szCs w:val="24"/>
        </w:rPr>
        <w:t xml:space="preserve"> </w:t>
      </w:r>
      <w:r w:rsidR="00750F78">
        <w:rPr>
          <w:rFonts w:eastAsia="Times New Roman" w:cstheme="minorHAnsi"/>
          <w:color w:val="4F5051"/>
          <w:sz w:val="24"/>
          <w:szCs w:val="24"/>
        </w:rPr>
        <w:t>under standard NSLP regulations</w:t>
      </w:r>
      <w:r w:rsidR="00287AFB">
        <w:rPr>
          <w:rFonts w:eastAsia="Times New Roman" w:cstheme="minorHAnsi"/>
          <w:color w:val="4F5051"/>
          <w:sz w:val="24"/>
          <w:szCs w:val="24"/>
        </w:rPr>
        <w:t xml:space="preserve"> and enrolled in a P-EBT qualifying school.</w:t>
      </w:r>
      <w:r w:rsidR="00750F78">
        <w:rPr>
          <w:rFonts w:eastAsia="Times New Roman" w:cstheme="minorHAnsi"/>
          <w:color w:val="4F5051"/>
          <w:sz w:val="24"/>
          <w:szCs w:val="24"/>
        </w:rPr>
        <w:t xml:space="preserve"> </w:t>
      </w:r>
      <w:r w:rsidR="00287AFB">
        <w:rPr>
          <w:rFonts w:eastAsia="Times New Roman" w:cstheme="minorHAnsi"/>
          <w:color w:val="4F5051"/>
          <w:sz w:val="24"/>
          <w:szCs w:val="24"/>
        </w:rPr>
        <w:t xml:space="preserve">(Free and reduced-price meal applications were due from households </w:t>
      </w:r>
      <w:r w:rsidR="00C06EA9">
        <w:rPr>
          <w:rFonts w:eastAsia="Times New Roman" w:cstheme="minorHAnsi"/>
          <w:color w:val="4F5051"/>
          <w:sz w:val="24"/>
          <w:szCs w:val="24"/>
        </w:rPr>
        <w:t xml:space="preserve">between July 1, </w:t>
      </w:r>
      <w:r w:rsidR="00017EFE">
        <w:rPr>
          <w:rFonts w:eastAsia="Times New Roman" w:cstheme="minorHAnsi"/>
          <w:color w:val="4F5051"/>
          <w:sz w:val="24"/>
          <w:szCs w:val="24"/>
        </w:rPr>
        <w:t>2021,</w:t>
      </w:r>
      <w:r w:rsidR="00C06EA9">
        <w:rPr>
          <w:rFonts w:eastAsia="Times New Roman" w:cstheme="minorHAnsi"/>
          <w:color w:val="4F5051"/>
          <w:sz w:val="24"/>
          <w:szCs w:val="24"/>
        </w:rPr>
        <w:t xml:space="preserve"> through</w:t>
      </w:r>
      <w:r w:rsidR="00750F78">
        <w:rPr>
          <w:rFonts w:eastAsia="Times New Roman" w:cstheme="minorHAnsi"/>
          <w:color w:val="4F5051"/>
          <w:sz w:val="24"/>
          <w:szCs w:val="24"/>
        </w:rPr>
        <w:t xml:space="preserve"> May 6, </w:t>
      </w:r>
      <w:r w:rsidR="00287AFB">
        <w:rPr>
          <w:rFonts w:eastAsia="Times New Roman" w:cstheme="minorHAnsi"/>
          <w:color w:val="4F5051"/>
          <w:sz w:val="24"/>
          <w:szCs w:val="24"/>
        </w:rPr>
        <w:t>2022,</w:t>
      </w:r>
      <w:r w:rsidR="00C06EA9">
        <w:rPr>
          <w:rFonts w:eastAsia="Times New Roman" w:cstheme="minorHAnsi"/>
          <w:color w:val="4F5051"/>
          <w:sz w:val="24"/>
          <w:szCs w:val="24"/>
        </w:rPr>
        <w:t xml:space="preserve"> </w:t>
      </w:r>
      <w:r w:rsidR="00017EFE">
        <w:rPr>
          <w:rFonts w:eastAsia="Times New Roman" w:cstheme="minorHAnsi"/>
          <w:color w:val="4F5051"/>
          <w:sz w:val="24"/>
          <w:szCs w:val="24"/>
        </w:rPr>
        <w:t>for</w:t>
      </w:r>
      <w:r w:rsidR="00C06EA9">
        <w:rPr>
          <w:rFonts w:eastAsia="Times New Roman" w:cstheme="minorHAnsi"/>
          <w:color w:val="4F5051"/>
          <w:sz w:val="24"/>
          <w:szCs w:val="24"/>
        </w:rPr>
        <w:t xml:space="preserve"> SY2021-2022.</w:t>
      </w:r>
      <w:r w:rsidR="00017EFE">
        <w:rPr>
          <w:rFonts w:eastAsia="Times New Roman" w:cstheme="minorHAnsi"/>
          <w:color w:val="4F5051"/>
          <w:sz w:val="24"/>
          <w:szCs w:val="24"/>
        </w:rPr>
        <w:t xml:space="preserve">  Prior school year eligibility may not be used.</w:t>
      </w:r>
      <w:r w:rsidR="00FC33ED">
        <w:rPr>
          <w:rFonts w:eastAsia="Times New Roman" w:cstheme="minorHAnsi"/>
          <w:color w:val="4F5051"/>
          <w:sz w:val="24"/>
          <w:szCs w:val="24"/>
        </w:rPr>
        <w:t xml:space="preserve"> </w:t>
      </w:r>
      <w:r w:rsidR="00287AFB">
        <w:rPr>
          <w:rFonts w:eastAsia="Times New Roman" w:cstheme="minorHAnsi"/>
          <w:color w:val="4F5051"/>
          <w:sz w:val="24"/>
          <w:szCs w:val="24"/>
        </w:rPr>
        <w:t xml:space="preserve"> All students enrolled in a </w:t>
      </w:r>
      <w:r w:rsidR="00FC33ED">
        <w:rPr>
          <w:rFonts w:eastAsia="Times New Roman" w:cstheme="minorHAnsi"/>
          <w:color w:val="4F5051"/>
          <w:sz w:val="24"/>
          <w:szCs w:val="24"/>
        </w:rPr>
        <w:t>CEP or Provision 2 school during SY21-22</w:t>
      </w:r>
      <w:r w:rsidR="00287AFB">
        <w:rPr>
          <w:rFonts w:eastAsia="Times New Roman" w:cstheme="minorHAnsi"/>
          <w:color w:val="4F5051"/>
          <w:sz w:val="24"/>
          <w:szCs w:val="24"/>
        </w:rPr>
        <w:t xml:space="preserve"> should be reported.)</w:t>
      </w:r>
    </w:p>
    <w:p w14:paraId="2FFA0E39" w14:textId="10CCC64E" w:rsidR="00662498" w:rsidRDefault="00662498" w:rsidP="00287AFB">
      <w:pPr>
        <w:pStyle w:val="ListParagraph"/>
        <w:numPr>
          <w:ilvl w:val="2"/>
          <w:numId w:val="1"/>
        </w:numPr>
        <w:shd w:val="clear" w:color="auto" w:fill="FFFFFF"/>
        <w:spacing w:before="100" w:beforeAutospacing="1" w:after="100" w:afterAutospacing="1" w:line="240" w:lineRule="auto"/>
        <w:ind w:left="1620"/>
        <w:rPr>
          <w:rFonts w:eastAsia="Times New Roman" w:cstheme="minorHAnsi"/>
          <w:color w:val="4F5051"/>
          <w:sz w:val="24"/>
          <w:szCs w:val="24"/>
        </w:rPr>
      </w:pPr>
      <w:r>
        <w:rPr>
          <w:rFonts w:eastAsia="Times New Roman" w:cstheme="minorHAnsi"/>
          <w:color w:val="4F5051"/>
          <w:sz w:val="24"/>
          <w:szCs w:val="24"/>
        </w:rPr>
        <w:t xml:space="preserve">See FAQ issued 5/17/2022, </w:t>
      </w:r>
      <w:hyperlink r:id="rId7" w:history="1">
        <w:r w:rsidRPr="006A5E27">
          <w:rPr>
            <w:rStyle w:val="Hyperlink"/>
            <w:rFonts w:eastAsia="Times New Roman" w:cstheme="minorHAnsi"/>
            <w:sz w:val="24"/>
            <w:szCs w:val="24"/>
          </w:rPr>
          <w:t>https://usbe.instructure.com/courses/1603</w:t>
        </w:r>
      </w:hyperlink>
      <w:r>
        <w:rPr>
          <w:rFonts w:eastAsia="Times New Roman" w:cstheme="minorHAnsi"/>
          <w:color w:val="4F5051"/>
          <w:sz w:val="24"/>
          <w:szCs w:val="24"/>
        </w:rPr>
        <w:t>.</w:t>
      </w:r>
    </w:p>
    <w:p w14:paraId="0D8A53CB" w14:textId="77777777" w:rsidR="00601352" w:rsidRDefault="00601352" w:rsidP="00287AF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 xml:space="preserve">Q: </w:t>
      </w:r>
      <w:r w:rsidRPr="00601352">
        <w:rPr>
          <w:rFonts w:eastAsia="Times New Roman" w:cstheme="minorHAnsi"/>
          <w:color w:val="4F5051"/>
          <w:sz w:val="24"/>
          <w:szCs w:val="24"/>
        </w:rPr>
        <w:t>A parent reported they received information about filling ou</w:t>
      </w:r>
      <w:r>
        <w:rPr>
          <w:rFonts w:eastAsia="Times New Roman" w:cstheme="minorHAnsi"/>
          <w:color w:val="4F5051"/>
          <w:sz w:val="24"/>
          <w:szCs w:val="24"/>
        </w:rPr>
        <w:t xml:space="preserve">t </w:t>
      </w:r>
      <w:r w:rsidRPr="00601352">
        <w:rPr>
          <w:rFonts w:eastAsia="Times New Roman" w:cstheme="minorHAnsi"/>
          <w:color w:val="4F5051"/>
          <w:sz w:val="24"/>
          <w:szCs w:val="24"/>
        </w:rPr>
        <w:t>the household free or reduced-</w:t>
      </w:r>
      <w:r>
        <w:rPr>
          <w:rFonts w:eastAsia="Times New Roman" w:cstheme="minorHAnsi"/>
          <w:color w:val="4F5051"/>
          <w:sz w:val="24"/>
          <w:szCs w:val="24"/>
        </w:rPr>
        <w:t xml:space="preserve"> </w:t>
      </w:r>
      <w:r w:rsidRPr="00601352">
        <w:rPr>
          <w:rFonts w:eastAsia="Times New Roman" w:cstheme="minorHAnsi"/>
          <w:color w:val="4F5051"/>
          <w:sz w:val="24"/>
          <w:szCs w:val="24"/>
        </w:rPr>
        <w:t xml:space="preserve">price meal application after May 6, 2022.  Can the district/school accept free or reduced-price meal applications after May 6, 2022?  </w:t>
      </w:r>
    </w:p>
    <w:p w14:paraId="219D438F" w14:textId="157035C7" w:rsidR="00662498" w:rsidRPr="00601352" w:rsidRDefault="00601352" w:rsidP="00287AF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 xml:space="preserve">A: </w:t>
      </w:r>
      <w:r w:rsidRPr="00601352">
        <w:rPr>
          <w:rFonts w:eastAsia="Times New Roman" w:cstheme="minorHAnsi"/>
          <w:color w:val="4F5051"/>
          <w:sz w:val="24"/>
          <w:szCs w:val="24"/>
        </w:rPr>
        <w:t>"The May 6, 2022, due date was set for communicatio</w:t>
      </w:r>
      <w:r>
        <w:rPr>
          <w:rFonts w:eastAsia="Times New Roman" w:cstheme="minorHAnsi"/>
          <w:color w:val="4F5051"/>
          <w:sz w:val="24"/>
          <w:szCs w:val="24"/>
        </w:rPr>
        <w:t xml:space="preserve">n </w:t>
      </w:r>
      <w:r w:rsidRPr="00601352">
        <w:rPr>
          <w:rFonts w:eastAsia="Times New Roman" w:cstheme="minorHAnsi"/>
          <w:color w:val="4F5051"/>
          <w:sz w:val="24"/>
          <w:szCs w:val="24"/>
        </w:rPr>
        <w:t>purposes and to encourage households to submit the bulk of free or reduced-price applications in time to process them before the final data collection for SY2021-2022 P-EBT benefit allocations.</w:t>
      </w:r>
      <w:r>
        <w:rPr>
          <w:rFonts w:eastAsia="Times New Roman" w:cstheme="minorHAnsi"/>
          <w:color w:val="4F5051"/>
          <w:sz w:val="24"/>
          <w:szCs w:val="24"/>
        </w:rPr>
        <w:t xml:space="preserve"> </w:t>
      </w:r>
      <w:r w:rsidRPr="00601352">
        <w:rPr>
          <w:rFonts w:eastAsia="Times New Roman" w:cstheme="minorHAnsi"/>
          <w:color w:val="4F5051"/>
          <w:sz w:val="24"/>
          <w:szCs w:val="24"/>
        </w:rPr>
        <w:t>We understand communications may not have reached all households timely. The district/school may determine if they have the staffing available to review household applications received after the May 6th due date to report to the state CNP office by June 10, 2022. It will be a local discretionary decision to accept household free and reduced-price meal applications after May 6, 2022. The district/school will need to treat all households fairly and equitable."</w:t>
      </w:r>
    </w:p>
    <w:p w14:paraId="50B4585C" w14:textId="77777777" w:rsidR="006D796D" w:rsidRDefault="006D796D" w:rsidP="006D796D">
      <w:pPr>
        <w:numPr>
          <w:ilvl w:val="0"/>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Complete edit checks.  </w:t>
      </w:r>
    </w:p>
    <w:p w14:paraId="70332154" w14:textId="2510FCF3" w:rsidR="00752F86" w:rsidRDefault="00752F86" w:rsidP="006D796D">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A current mailing address is needed</w:t>
      </w:r>
      <w:r w:rsidR="003801D8">
        <w:rPr>
          <w:rFonts w:eastAsia="Times New Roman" w:cstheme="minorHAnsi"/>
          <w:color w:val="4F5051"/>
          <w:sz w:val="24"/>
          <w:szCs w:val="24"/>
        </w:rPr>
        <w:t xml:space="preserve"> for each student</w:t>
      </w:r>
      <w:r w:rsidR="008C552E">
        <w:rPr>
          <w:rFonts w:eastAsia="Times New Roman" w:cstheme="minorHAnsi"/>
          <w:color w:val="4F5051"/>
          <w:sz w:val="24"/>
          <w:szCs w:val="24"/>
        </w:rPr>
        <w:t>.</w:t>
      </w:r>
      <w:r w:rsidRPr="00E025A5">
        <w:rPr>
          <w:rFonts w:eastAsia="Times New Roman" w:cstheme="minorHAnsi"/>
          <w:color w:val="4F5051"/>
          <w:sz w:val="24"/>
          <w:szCs w:val="24"/>
        </w:rPr>
        <w:t xml:space="preserve"> </w:t>
      </w:r>
      <w:r w:rsidR="007F10E8">
        <w:rPr>
          <w:rFonts w:eastAsia="Times New Roman" w:cstheme="minorHAnsi"/>
          <w:color w:val="4F5051"/>
          <w:sz w:val="24"/>
          <w:szCs w:val="24"/>
        </w:rPr>
        <w:t>I</w:t>
      </w:r>
      <w:r w:rsidRPr="00E025A5">
        <w:rPr>
          <w:rFonts w:eastAsia="Times New Roman" w:cstheme="minorHAnsi"/>
          <w:color w:val="4F5051"/>
          <w:sz w:val="24"/>
          <w:szCs w:val="24"/>
        </w:rPr>
        <w:t>ssued P-EBT cards </w:t>
      </w:r>
      <w:r w:rsidR="00017EFE">
        <w:rPr>
          <w:rFonts w:eastAsia="Times New Roman" w:cstheme="minorHAnsi"/>
          <w:color w:val="4F5051"/>
          <w:sz w:val="24"/>
          <w:szCs w:val="24"/>
        </w:rPr>
        <w:t>will be mailed through the US Postal Service (USPS)</w:t>
      </w:r>
      <w:r w:rsidRPr="00E025A5">
        <w:rPr>
          <w:rFonts w:eastAsia="Times New Roman" w:cstheme="minorHAnsi"/>
          <w:color w:val="4F5051"/>
          <w:sz w:val="24"/>
          <w:szCs w:val="24"/>
        </w:rPr>
        <w:t xml:space="preserve"> </w:t>
      </w:r>
      <w:r w:rsidR="00512CE1" w:rsidRPr="00E025A5">
        <w:rPr>
          <w:rFonts w:eastAsia="Times New Roman" w:cstheme="minorHAnsi"/>
          <w:color w:val="4F5051"/>
          <w:sz w:val="24"/>
          <w:szCs w:val="24"/>
        </w:rPr>
        <w:t xml:space="preserve">directly to the parent/guardian </w:t>
      </w:r>
      <w:r w:rsidRPr="00E025A5">
        <w:rPr>
          <w:rFonts w:eastAsia="Times New Roman" w:cstheme="minorHAnsi"/>
          <w:color w:val="4F5051"/>
          <w:sz w:val="24"/>
          <w:szCs w:val="24"/>
        </w:rPr>
        <w:t>household.</w:t>
      </w:r>
      <w:r w:rsidR="006D796D">
        <w:rPr>
          <w:rFonts w:eastAsia="Times New Roman" w:cstheme="minorHAnsi"/>
          <w:color w:val="4F5051"/>
          <w:sz w:val="24"/>
          <w:szCs w:val="24"/>
        </w:rPr>
        <w:t xml:space="preserve">  DWS </w:t>
      </w:r>
      <w:r w:rsidR="007F75C0">
        <w:rPr>
          <w:rFonts w:eastAsia="Times New Roman" w:cstheme="minorHAnsi"/>
          <w:color w:val="4F5051"/>
          <w:sz w:val="24"/>
          <w:szCs w:val="24"/>
        </w:rPr>
        <w:t>will use</w:t>
      </w:r>
      <w:r w:rsidR="006D796D">
        <w:rPr>
          <w:rFonts w:eastAsia="Times New Roman" w:cstheme="minorHAnsi"/>
          <w:color w:val="4F5051"/>
          <w:sz w:val="24"/>
          <w:szCs w:val="24"/>
        </w:rPr>
        <w:t xml:space="preserve"> software that check</w:t>
      </w:r>
      <w:r w:rsidR="008C552E">
        <w:rPr>
          <w:rFonts w:eastAsia="Times New Roman" w:cstheme="minorHAnsi"/>
          <w:color w:val="4F5051"/>
          <w:sz w:val="24"/>
          <w:szCs w:val="24"/>
        </w:rPr>
        <w:t>s</w:t>
      </w:r>
      <w:r w:rsidR="006D796D">
        <w:rPr>
          <w:rFonts w:eastAsia="Times New Roman" w:cstheme="minorHAnsi"/>
          <w:color w:val="4F5051"/>
          <w:sz w:val="24"/>
          <w:szCs w:val="24"/>
        </w:rPr>
        <w:t xml:space="preserve"> addresses</w:t>
      </w:r>
      <w:r w:rsidR="00555D4C">
        <w:rPr>
          <w:rFonts w:eastAsia="Times New Roman" w:cstheme="minorHAnsi"/>
          <w:color w:val="4F5051"/>
          <w:sz w:val="24"/>
          <w:szCs w:val="24"/>
        </w:rPr>
        <w:t xml:space="preserve"> to ensure they</w:t>
      </w:r>
      <w:r w:rsidR="006D796D">
        <w:rPr>
          <w:rFonts w:eastAsia="Times New Roman" w:cstheme="minorHAnsi"/>
          <w:color w:val="4F5051"/>
          <w:sz w:val="24"/>
          <w:szCs w:val="24"/>
        </w:rPr>
        <w:t xml:space="preserve"> meet USPS standards.</w:t>
      </w:r>
    </w:p>
    <w:p w14:paraId="3DB9FDAE" w14:textId="171A85CA" w:rsidR="009667E8" w:rsidRDefault="009667E8" w:rsidP="009667E8">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Parent/Guardian </w:t>
      </w:r>
      <w:r w:rsidR="00017EFE">
        <w:rPr>
          <w:rFonts w:eastAsia="Times New Roman" w:cstheme="minorHAnsi"/>
          <w:color w:val="4F5051"/>
          <w:sz w:val="24"/>
          <w:szCs w:val="24"/>
        </w:rPr>
        <w:t>f</w:t>
      </w:r>
      <w:r>
        <w:rPr>
          <w:rFonts w:eastAsia="Times New Roman" w:cstheme="minorHAnsi"/>
          <w:color w:val="4F5051"/>
          <w:sz w:val="24"/>
          <w:szCs w:val="24"/>
        </w:rPr>
        <w:t xml:space="preserve">irst and </w:t>
      </w:r>
      <w:r w:rsidR="00017EFE">
        <w:rPr>
          <w:rFonts w:eastAsia="Times New Roman" w:cstheme="minorHAnsi"/>
          <w:color w:val="4F5051"/>
          <w:sz w:val="24"/>
          <w:szCs w:val="24"/>
        </w:rPr>
        <w:t>l</w:t>
      </w:r>
      <w:r>
        <w:rPr>
          <w:rFonts w:eastAsia="Times New Roman" w:cstheme="minorHAnsi"/>
          <w:color w:val="4F5051"/>
          <w:sz w:val="24"/>
          <w:szCs w:val="24"/>
        </w:rPr>
        <w:t>ast names are required.</w:t>
      </w:r>
    </w:p>
    <w:p w14:paraId="13BE1D7A" w14:textId="5AAE4FEB" w:rsidR="009667E8" w:rsidRDefault="009667E8" w:rsidP="009667E8">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Student District ID and student SSID are required. If LEA does not have SSID the state agency will attempt to find this information.</w:t>
      </w:r>
    </w:p>
    <w:p w14:paraId="6C3CD1B2" w14:textId="462B8F68" w:rsidR="00F54EB8" w:rsidRDefault="00F54EB8" w:rsidP="009667E8">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Student Enrollment</w:t>
      </w:r>
      <w:r w:rsidR="009077F4">
        <w:rPr>
          <w:rFonts w:eastAsia="Times New Roman" w:cstheme="minorHAnsi"/>
          <w:color w:val="4F5051"/>
          <w:sz w:val="24"/>
          <w:szCs w:val="24"/>
        </w:rPr>
        <w:t>, Exit, and</w:t>
      </w:r>
      <w:r>
        <w:rPr>
          <w:rFonts w:eastAsia="Times New Roman" w:cstheme="minorHAnsi"/>
          <w:color w:val="4F5051"/>
          <w:sz w:val="24"/>
          <w:szCs w:val="24"/>
        </w:rPr>
        <w:t xml:space="preserve"> Free/Reduced Eligib</w:t>
      </w:r>
      <w:r w:rsidR="00536D6E">
        <w:rPr>
          <w:rFonts w:eastAsia="Times New Roman" w:cstheme="minorHAnsi"/>
          <w:color w:val="4F5051"/>
          <w:sz w:val="24"/>
          <w:szCs w:val="24"/>
        </w:rPr>
        <w:t xml:space="preserve">ility </w:t>
      </w:r>
      <w:r>
        <w:rPr>
          <w:rFonts w:eastAsia="Times New Roman" w:cstheme="minorHAnsi"/>
          <w:color w:val="4F5051"/>
          <w:sz w:val="24"/>
          <w:szCs w:val="24"/>
        </w:rPr>
        <w:t>dates from SY21-22 are required.</w:t>
      </w:r>
    </w:p>
    <w:p w14:paraId="450CF28C" w14:textId="47AF87A6" w:rsidR="007F75C0" w:rsidRPr="003929D5" w:rsidRDefault="006D796D" w:rsidP="003929D5">
      <w:pPr>
        <w:pStyle w:val="ListParagraph"/>
        <w:numPr>
          <w:ilvl w:val="1"/>
          <w:numId w:val="1"/>
        </w:numPr>
        <w:shd w:val="clear" w:color="auto" w:fill="FFFFFF"/>
        <w:spacing w:before="100" w:beforeAutospacing="1" w:after="100" w:afterAutospacing="1" w:line="240" w:lineRule="auto"/>
        <w:rPr>
          <w:rFonts w:eastAsia="Times New Roman" w:cstheme="minorHAnsi"/>
          <w:b/>
          <w:bCs/>
          <w:i/>
          <w:iCs/>
          <w:color w:val="4F5051"/>
          <w:sz w:val="24"/>
          <w:szCs w:val="24"/>
        </w:rPr>
      </w:pPr>
      <w:r>
        <w:rPr>
          <w:rFonts w:eastAsia="Times New Roman" w:cstheme="minorHAnsi"/>
          <w:b/>
          <w:bCs/>
          <w:i/>
          <w:iCs/>
          <w:color w:val="4F5051"/>
          <w:sz w:val="24"/>
          <w:szCs w:val="24"/>
        </w:rPr>
        <w:t>F</w:t>
      </w:r>
      <w:r w:rsidRPr="00E025A5">
        <w:rPr>
          <w:rFonts w:eastAsia="Times New Roman" w:cstheme="minorHAnsi"/>
          <w:b/>
          <w:bCs/>
          <w:i/>
          <w:iCs/>
          <w:color w:val="4F5051"/>
          <w:sz w:val="24"/>
          <w:szCs w:val="24"/>
        </w:rPr>
        <w:t xml:space="preserve">ilter on each column </w:t>
      </w:r>
      <w:r w:rsidR="003557C8">
        <w:rPr>
          <w:rFonts w:eastAsia="Times New Roman" w:cstheme="minorHAnsi"/>
          <w:b/>
          <w:bCs/>
          <w:i/>
          <w:iCs/>
          <w:color w:val="4F5051"/>
          <w:sz w:val="24"/>
          <w:szCs w:val="24"/>
        </w:rPr>
        <w:t xml:space="preserve">in the spreadsheet </w:t>
      </w:r>
      <w:r w:rsidRPr="00E025A5">
        <w:rPr>
          <w:rFonts w:eastAsia="Times New Roman" w:cstheme="minorHAnsi"/>
          <w:b/>
          <w:bCs/>
          <w:i/>
          <w:iCs/>
          <w:color w:val="4F5051"/>
          <w:sz w:val="24"/>
          <w:szCs w:val="24"/>
        </w:rPr>
        <w:t xml:space="preserve">and check for </w:t>
      </w:r>
      <w:r w:rsidR="004202A7">
        <w:rPr>
          <w:rFonts w:eastAsia="Times New Roman" w:cstheme="minorHAnsi"/>
          <w:b/>
          <w:bCs/>
          <w:i/>
          <w:iCs/>
          <w:color w:val="4F5051"/>
          <w:sz w:val="24"/>
          <w:szCs w:val="24"/>
        </w:rPr>
        <w:t xml:space="preserve">fields with </w:t>
      </w:r>
      <w:r w:rsidRPr="00E025A5">
        <w:rPr>
          <w:rFonts w:eastAsia="Times New Roman" w:cstheme="minorHAnsi"/>
          <w:b/>
          <w:bCs/>
          <w:i/>
          <w:iCs/>
          <w:color w:val="4F5051"/>
          <w:sz w:val="24"/>
          <w:szCs w:val="24"/>
        </w:rPr>
        <w:t>blanks/errors.</w:t>
      </w:r>
    </w:p>
    <w:p w14:paraId="74928B9F" w14:textId="6622F161" w:rsidR="00752F86" w:rsidRPr="00E025A5" w:rsidRDefault="00752F86" w:rsidP="00752F86">
      <w:pPr>
        <w:shd w:val="clear" w:color="auto" w:fill="FFFFFF"/>
        <w:spacing w:after="0" w:line="240" w:lineRule="auto"/>
        <w:rPr>
          <w:rFonts w:eastAsia="Times New Roman" w:cstheme="minorHAnsi"/>
          <w:color w:val="4F5051"/>
          <w:sz w:val="24"/>
          <w:szCs w:val="24"/>
        </w:rPr>
      </w:pPr>
      <w:r w:rsidRPr="00E025A5">
        <w:rPr>
          <w:rFonts w:eastAsia="Times New Roman" w:cstheme="minorHAnsi"/>
          <w:b/>
          <w:bCs/>
          <w:color w:val="4F5051"/>
          <w:sz w:val="24"/>
          <w:szCs w:val="24"/>
        </w:rPr>
        <w:t>How to Submit </w:t>
      </w:r>
      <w:r w:rsidR="004202A7">
        <w:rPr>
          <w:rFonts w:eastAsia="Times New Roman" w:cstheme="minorHAnsi"/>
          <w:b/>
          <w:bCs/>
          <w:color w:val="4F5051"/>
          <w:sz w:val="24"/>
          <w:szCs w:val="24"/>
        </w:rPr>
        <w:t>Data to USBE CNP</w:t>
      </w:r>
    </w:p>
    <w:p w14:paraId="07842CEC" w14:textId="33F3D448" w:rsidR="004202A7" w:rsidRDefault="004202A7" w:rsidP="00752F86">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The </w:t>
      </w:r>
      <w:r w:rsidR="00363166">
        <w:rPr>
          <w:rFonts w:eastAsia="Times New Roman" w:cstheme="minorHAnsi"/>
          <w:color w:val="4F5051"/>
          <w:sz w:val="24"/>
          <w:szCs w:val="24"/>
        </w:rPr>
        <w:t>Food Service Director and Free/Reduced-price Approval contacts</w:t>
      </w:r>
      <w:r>
        <w:rPr>
          <w:rFonts w:eastAsia="Times New Roman" w:cstheme="minorHAnsi"/>
          <w:color w:val="4F5051"/>
          <w:sz w:val="24"/>
          <w:szCs w:val="24"/>
        </w:rPr>
        <w:t xml:space="preserve"> will receive a package email notification via MOVEit from </w:t>
      </w:r>
      <w:r w:rsidR="00363166">
        <w:rPr>
          <w:rFonts w:eastAsia="Times New Roman" w:cstheme="minorHAnsi"/>
          <w:color w:val="4F5051"/>
          <w:sz w:val="24"/>
          <w:szCs w:val="24"/>
        </w:rPr>
        <w:t xml:space="preserve">either </w:t>
      </w:r>
      <w:r w:rsidR="00E94D2B">
        <w:rPr>
          <w:rFonts w:eastAsia="Times New Roman" w:cstheme="minorHAnsi"/>
          <w:color w:val="4F5051"/>
          <w:sz w:val="24"/>
          <w:szCs w:val="24"/>
        </w:rPr>
        <w:t>Kim Buesser</w:t>
      </w:r>
      <w:r w:rsidR="00363166">
        <w:rPr>
          <w:rFonts w:eastAsia="Times New Roman" w:cstheme="minorHAnsi"/>
          <w:color w:val="4F5051"/>
          <w:sz w:val="24"/>
          <w:szCs w:val="24"/>
        </w:rPr>
        <w:t>,</w:t>
      </w:r>
      <w:r w:rsidR="00DE77CC">
        <w:rPr>
          <w:rFonts w:eastAsia="Times New Roman" w:cstheme="minorHAnsi"/>
          <w:color w:val="4F5051"/>
          <w:sz w:val="24"/>
          <w:szCs w:val="24"/>
        </w:rPr>
        <w:t xml:space="preserve"> Jared Walker,</w:t>
      </w:r>
      <w:r w:rsidR="00363166">
        <w:rPr>
          <w:rFonts w:eastAsia="Times New Roman" w:cstheme="minorHAnsi"/>
          <w:color w:val="4F5051"/>
          <w:sz w:val="24"/>
          <w:szCs w:val="24"/>
        </w:rPr>
        <w:t xml:space="preserve"> or Tammi Walker</w:t>
      </w:r>
      <w:r>
        <w:rPr>
          <w:rFonts w:eastAsia="Times New Roman" w:cstheme="minorHAnsi"/>
          <w:color w:val="4F5051"/>
          <w:sz w:val="24"/>
          <w:szCs w:val="24"/>
        </w:rPr>
        <w:t>.  The package will include the reporting template</w:t>
      </w:r>
      <w:r w:rsidR="003929D5">
        <w:rPr>
          <w:rFonts w:eastAsia="Times New Roman" w:cstheme="minorHAnsi"/>
          <w:color w:val="4F5051"/>
          <w:sz w:val="24"/>
          <w:szCs w:val="24"/>
        </w:rPr>
        <w:t>s</w:t>
      </w:r>
      <w:r>
        <w:rPr>
          <w:rFonts w:eastAsia="Times New Roman" w:cstheme="minorHAnsi"/>
          <w:color w:val="4F5051"/>
          <w:sz w:val="24"/>
          <w:szCs w:val="24"/>
        </w:rPr>
        <w:t xml:space="preserve"> to download.</w:t>
      </w:r>
    </w:p>
    <w:p w14:paraId="096BE953" w14:textId="1FD53901" w:rsidR="004202A7" w:rsidRDefault="004202A7" w:rsidP="004202A7">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lastRenderedPageBreak/>
        <w:t>Compile the information into the reporting template</w:t>
      </w:r>
      <w:r w:rsidR="003929D5">
        <w:rPr>
          <w:rFonts w:eastAsia="Times New Roman" w:cstheme="minorHAnsi"/>
          <w:color w:val="4F5051"/>
          <w:sz w:val="24"/>
          <w:szCs w:val="24"/>
        </w:rPr>
        <w:t>s</w:t>
      </w:r>
      <w:r w:rsidR="0014112D">
        <w:rPr>
          <w:rFonts w:eastAsia="Times New Roman" w:cstheme="minorHAnsi"/>
          <w:color w:val="4F5051"/>
          <w:sz w:val="24"/>
          <w:szCs w:val="24"/>
        </w:rPr>
        <w:t xml:space="preserve"> </w:t>
      </w:r>
      <w:r w:rsidR="0014112D" w:rsidRPr="00935877">
        <w:rPr>
          <w:rFonts w:eastAsia="Times New Roman" w:cstheme="minorHAnsi"/>
          <w:color w:val="4F5051"/>
          <w:sz w:val="24"/>
          <w:szCs w:val="24"/>
        </w:rPr>
        <w:t>attached to the email</w:t>
      </w:r>
      <w:r w:rsidRPr="00935877">
        <w:rPr>
          <w:rFonts w:eastAsia="Times New Roman" w:cstheme="minorHAnsi"/>
          <w:color w:val="4F5051"/>
          <w:sz w:val="24"/>
          <w:szCs w:val="24"/>
        </w:rPr>
        <w:t>.</w:t>
      </w:r>
    </w:p>
    <w:p w14:paraId="51F890F0" w14:textId="73B83BF5" w:rsidR="00684D63" w:rsidRPr="004202A7" w:rsidRDefault="00684D63" w:rsidP="004202A7">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Save the reports in a secure, accessible location for your recordkeeping and reference.</w:t>
      </w:r>
    </w:p>
    <w:p w14:paraId="27D4778F" w14:textId="7FA91089" w:rsidR="002419B9" w:rsidRDefault="002419B9" w:rsidP="00752F86">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Re</w:t>
      </w:r>
      <w:r w:rsidR="007F10E8">
        <w:rPr>
          <w:rFonts w:eastAsia="Times New Roman" w:cstheme="minorHAnsi"/>
          <w:color w:val="4F5051"/>
          <w:sz w:val="24"/>
          <w:szCs w:val="24"/>
        </w:rPr>
        <w:t>ply</w:t>
      </w:r>
      <w:r>
        <w:rPr>
          <w:rFonts w:eastAsia="Times New Roman" w:cstheme="minorHAnsi"/>
          <w:color w:val="4F5051"/>
          <w:sz w:val="24"/>
          <w:szCs w:val="24"/>
        </w:rPr>
        <w:t xml:space="preserve"> to </w:t>
      </w:r>
      <w:r w:rsidRPr="004202A7">
        <w:rPr>
          <w:rFonts w:eastAsia="Times New Roman" w:cstheme="minorHAnsi"/>
          <w:b/>
          <w:bCs/>
          <w:color w:val="4F5051"/>
          <w:sz w:val="24"/>
          <w:szCs w:val="24"/>
        </w:rPr>
        <w:t>all</w:t>
      </w:r>
      <w:r>
        <w:rPr>
          <w:rFonts w:eastAsia="Times New Roman" w:cstheme="minorHAnsi"/>
          <w:color w:val="4F5051"/>
          <w:sz w:val="24"/>
          <w:szCs w:val="24"/>
        </w:rPr>
        <w:t xml:space="preserve"> original contacts copied on the original MOVEit package.</w:t>
      </w:r>
    </w:p>
    <w:p w14:paraId="2CC5E290" w14:textId="7786FEB3" w:rsidR="004202A7" w:rsidRPr="004202A7" w:rsidRDefault="004202A7" w:rsidP="004202A7">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 xml:space="preserve">Student information is included on the report so the file </w:t>
      </w:r>
      <w:r w:rsidRPr="002419B9">
        <w:rPr>
          <w:rFonts w:eastAsia="Times New Roman" w:cstheme="minorHAnsi"/>
          <w:color w:val="4F5051"/>
          <w:sz w:val="24"/>
          <w:szCs w:val="24"/>
          <w:u w:val="single"/>
        </w:rPr>
        <w:t>must</w:t>
      </w:r>
      <w:r w:rsidRPr="00E025A5">
        <w:rPr>
          <w:rFonts w:eastAsia="Times New Roman" w:cstheme="minorHAnsi"/>
          <w:color w:val="4F5051"/>
          <w:sz w:val="24"/>
          <w:szCs w:val="24"/>
        </w:rPr>
        <w:t xml:space="preserve"> be submitted through the MOVEit secure file transfer.  For security, </w:t>
      </w:r>
      <w:r w:rsidRPr="00E025A5">
        <w:rPr>
          <w:rFonts w:eastAsia="Times New Roman" w:cstheme="minorHAnsi"/>
          <w:b/>
          <w:bCs/>
          <w:color w:val="4F5051"/>
          <w:sz w:val="24"/>
          <w:szCs w:val="24"/>
        </w:rPr>
        <w:t>do not email</w:t>
      </w:r>
      <w:r w:rsidRPr="00E025A5">
        <w:rPr>
          <w:rFonts w:eastAsia="Times New Roman" w:cstheme="minorHAnsi"/>
          <w:color w:val="4F5051"/>
          <w:sz w:val="24"/>
          <w:szCs w:val="24"/>
        </w:rPr>
        <w:t xml:space="preserve"> </w:t>
      </w:r>
      <w:r w:rsidRPr="00E025A5">
        <w:rPr>
          <w:rFonts w:eastAsia="Times New Roman" w:cstheme="minorHAnsi"/>
          <w:b/>
          <w:bCs/>
          <w:color w:val="4F5051"/>
          <w:sz w:val="24"/>
          <w:szCs w:val="24"/>
        </w:rPr>
        <w:t>or share the information through a Google Drive or other unsecure method.</w:t>
      </w:r>
      <w:r w:rsidRPr="00E025A5">
        <w:rPr>
          <w:rFonts w:eastAsia="Times New Roman" w:cstheme="minorHAnsi"/>
          <w:color w:val="4F5051"/>
          <w:sz w:val="24"/>
          <w:szCs w:val="24"/>
        </w:rPr>
        <w:t> </w:t>
      </w:r>
    </w:p>
    <w:p w14:paraId="45F2D97D" w14:textId="479E0DA1" w:rsidR="00C2760D" w:rsidRPr="00DE77CC" w:rsidRDefault="00752F86" w:rsidP="00DE77CC">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MOVEit instructions are available on YouTube at </w:t>
      </w:r>
      <w:hyperlink r:id="rId8" w:tgtFrame="_blank" w:history="1">
        <w:r w:rsidRPr="00E025A5">
          <w:rPr>
            <w:rFonts w:eastAsia="Times New Roman" w:cstheme="minorHAnsi"/>
            <w:color w:val="0563C1"/>
            <w:sz w:val="24"/>
            <w:szCs w:val="24"/>
          </w:rPr>
          <w:t>https://youtu.be/XeVKi0bHhZU</w:t>
        </w:r>
      </w:hyperlink>
      <w:r w:rsidR="002419B9">
        <w:rPr>
          <w:rFonts w:eastAsia="Times New Roman" w:cstheme="minorHAnsi"/>
          <w:color w:val="4F5051"/>
          <w:sz w:val="24"/>
          <w:szCs w:val="24"/>
        </w:rPr>
        <w:t xml:space="preserve"> or refer to the original attachment “MOVEit </w:t>
      </w:r>
      <w:proofErr w:type="spellStart"/>
      <w:r w:rsidR="002419B9">
        <w:rPr>
          <w:rFonts w:eastAsia="Times New Roman" w:cstheme="minorHAnsi"/>
          <w:color w:val="4F5051"/>
          <w:sz w:val="24"/>
          <w:szCs w:val="24"/>
        </w:rPr>
        <w:t>Instructions_PEBT</w:t>
      </w:r>
      <w:proofErr w:type="spellEnd"/>
      <w:r w:rsidR="002419B9">
        <w:rPr>
          <w:rFonts w:eastAsia="Times New Roman" w:cstheme="minorHAnsi"/>
          <w:color w:val="4F5051"/>
          <w:sz w:val="24"/>
          <w:szCs w:val="24"/>
        </w:rPr>
        <w:t xml:space="preserve"> 2.0.”</w:t>
      </w:r>
    </w:p>
    <w:p w14:paraId="0B31520F" w14:textId="0F583C21" w:rsidR="00752F86" w:rsidRPr="00E025A5" w:rsidRDefault="004202A7" w:rsidP="000623EC">
      <w:p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b/>
          <w:bCs/>
          <w:color w:val="4F5051"/>
          <w:sz w:val="24"/>
          <w:szCs w:val="24"/>
        </w:rPr>
        <w:t xml:space="preserve">Data </w:t>
      </w:r>
      <w:r w:rsidR="002419B9">
        <w:rPr>
          <w:rFonts w:eastAsia="Times New Roman" w:cstheme="minorHAnsi"/>
          <w:b/>
          <w:bCs/>
          <w:color w:val="4F5051"/>
          <w:sz w:val="24"/>
          <w:szCs w:val="24"/>
        </w:rPr>
        <w:t>Submission Timelines</w:t>
      </w:r>
    </w:p>
    <w:p w14:paraId="1385C537" w14:textId="21B7B0E4" w:rsidR="00F328AF" w:rsidRDefault="007379AD" w:rsidP="002D7A23">
      <w:pPr>
        <w:numPr>
          <w:ilvl w:val="0"/>
          <w:numId w:val="3"/>
        </w:numPr>
        <w:shd w:val="clear" w:color="auto" w:fill="FFFFFF"/>
        <w:spacing w:before="100" w:beforeAutospacing="1" w:after="100" w:afterAutospacing="1" w:line="240" w:lineRule="auto"/>
        <w:rPr>
          <w:rFonts w:eastAsia="Times New Roman" w:cstheme="minorHAnsi"/>
          <w:color w:val="4F5051"/>
          <w:sz w:val="24"/>
          <w:szCs w:val="24"/>
        </w:rPr>
      </w:pPr>
      <w:r w:rsidRPr="00684D63">
        <w:rPr>
          <w:rFonts w:eastAsia="Times New Roman" w:cstheme="minorHAnsi"/>
          <w:i/>
          <w:iCs/>
          <w:color w:val="4F5051"/>
          <w:sz w:val="24"/>
          <w:szCs w:val="24"/>
        </w:rPr>
        <w:t xml:space="preserve">This final </w:t>
      </w:r>
      <w:r w:rsidR="006502F3" w:rsidRPr="00684D63">
        <w:rPr>
          <w:rFonts w:eastAsia="Times New Roman" w:cstheme="minorHAnsi"/>
          <w:i/>
          <w:iCs/>
          <w:color w:val="4F5051"/>
          <w:sz w:val="24"/>
          <w:szCs w:val="24"/>
        </w:rPr>
        <w:t>data</w:t>
      </w:r>
      <w:r w:rsidRPr="00684D63">
        <w:rPr>
          <w:rFonts w:eastAsia="Times New Roman" w:cstheme="minorHAnsi"/>
          <w:i/>
          <w:iCs/>
          <w:color w:val="4F5051"/>
          <w:sz w:val="24"/>
          <w:szCs w:val="24"/>
        </w:rPr>
        <w:t xml:space="preserve"> file</w:t>
      </w:r>
      <w:r w:rsidR="006502F3" w:rsidRPr="00684D63">
        <w:rPr>
          <w:rFonts w:eastAsia="Times New Roman" w:cstheme="minorHAnsi"/>
          <w:i/>
          <w:iCs/>
          <w:color w:val="4F5051"/>
          <w:sz w:val="24"/>
          <w:szCs w:val="24"/>
        </w:rPr>
        <w:t xml:space="preserve"> is due by </w:t>
      </w:r>
      <w:r w:rsidR="00E97D45" w:rsidRPr="00684D63">
        <w:rPr>
          <w:rFonts w:eastAsia="Times New Roman" w:cstheme="minorHAnsi"/>
          <w:i/>
          <w:iCs/>
          <w:color w:val="4F5051"/>
          <w:sz w:val="24"/>
          <w:szCs w:val="24"/>
        </w:rPr>
        <w:t>Wednesday, September 14, 2022</w:t>
      </w:r>
      <w:r w:rsidR="006502F3" w:rsidRPr="00684D63">
        <w:rPr>
          <w:rFonts w:eastAsia="Times New Roman" w:cstheme="minorHAnsi"/>
          <w:i/>
          <w:iCs/>
          <w:color w:val="4F5051"/>
          <w:sz w:val="24"/>
          <w:szCs w:val="24"/>
        </w:rPr>
        <w:t>.</w:t>
      </w:r>
      <w:r w:rsidR="00E97D45">
        <w:rPr>
          <w:rFonts w:eastAsia="Times New Roman" w:cstheme="minorHAnsi"/>
          <w:color w:val="4F5051"/>
          <w:sz w:val="24"/>
          <w:szCs w:val="24"/>
        </w:rPr>
        <w:t xml:space="preserve"> This </w:t>
      </w:r>
      <w:r w:rsidR="00801579">
        <w:rPr>
          <w:rFonts w:eastAsia="Times New Roman" w:cstheme="minorHAnsi"/>
          <w:color w:val="4F5051"/>
          <w:sz w:val="24"/>
          <w:szCs w:val="24"/>
        </w:rPr>
        <w:t>report</w:t>
      </w:r>
      <w:r w:rsidR="00E97D45">
        <w:rPr>
          <w:rFonts w:eastAsia="Times New Roman" w:cstheme="minorHAnsi"/>
          <w:color w:val="4F5051"/>
          <w:sz w:val="24"/>
          <w:szCs w:val="24"/>
        </w:rPr>
        <w:t xml:space="preserve"> will capture approved parent application data and missed students from </w:t>
      </w:r>
      <w:r w:rsidR="005F2F1B">
        <w:rPr>
          <w:rFonts w:eastAsia="Times New Roman" w:cstheme="minorHAnsi"/>
          <w:color w:val="4F5051"/>
          <w:sz w:val="24"/>
          <w:szCs w:val="24"/>
        </w:rPr>
        <w:t>R</w:t>
      </w:r>
      <w:r w:rsidR="00E97D45">
        <w:rPr>
          <w:rFonts w:eastAsia="Times New Roman" w:cstheme="minorHAnsi"/>
          <w:color w:val="4F5051"/>
          <w:sz w:val="24"/>
          <w:szCs w:val="24"/>
        </w:rPr>
        <w:t>ounds 1-3.</w:t>
      </w:r>
    </w:p>
    <w:p w14:paraId="061B4C46" w14:textId="5A216D40" w:rsidR="002419B9" w:rsidRPr="00E025A5" w:rsidRDefault="002419B9" w:rsidP="002419B9">
      <w:pPr>
        <w:shd w:val="clear" w:color="auto" w:fill="FFFFFF"/>
        <w:spacing w:after="100" w:afterAutospacing="1" w:line="240" w:lineRule="auto"/>
        <w:rPr>
          <w:rFonts w:eastAsia="Times New Roman" w:cstheme="minorHAnsi"/>
          <w:b/>
          <w:bCs/>
          <w:color w:val="4F5051"/>
          <w:sz w:val="24"/>
          <w:szCs w:val="24"/>
        </w:rPr>
      </w:pPr>
      <w:r w:rsidRPr="0063441C">
        <w:rPr>
          <w:rFonts w:eastAsia="Times New Roman" w:cstheme="minorHAnsi"/>
          <w:b/>
          <w:bCs/>
          <w:color w:val="4F5051"/>
          <w:sz w:val="24"/>
          <w:szCs w:val="24"/>
        </w:rPr>
        <w:t>Reconciling Data Collection Errors</w:t>
      </w:r>
    </w:p>
    <w:p w14:paraId="1FFD7C2F" w14:textId="415EAC6F" w:rsidR="00945765" w:rsidRPr="0063441C" w:rsidRDefault="0063441C" w:rsidP="00945765">
      <w:pPr>
        <w:pStyle w:val="ListParagraph"/>
        <w:numPr>
          <w:ilvl w:val="0"/>
          <w:numId w:val="7"/>
        </w:numPr>
        <w:shd w:val="clear" w:color="auto" w:fill="FFFFFF"/>
        <w:spacing w:after="0" w:line="240" w:lineRule="auto"/>
        <w:rPr>
          <w:rFonts w:eastAsia="Times New Roman" w:cstheme="minorHAnsi"/>
          <w:color w:val="4F5051"/>
          <w:sz w:val="24"/>
          <w:szCs w:val="24"/>
        </w:rPr>
      </w:pPr>
      <w:r w:rsidRPr="00945765">
        <w:rPr>
          <w:rFonts w:eastAsia="Times New Roman" w:cstheme="minorHAnsi"/>
          <w:color w:val="4F5051"/>
          <w:sz w:val="24"/>
          <w:szCs w:val="24"/>
        </w:rPr>
        <w:t>If necessary, a file containing data that does not clear edit checks will be returned to the LEA/SFA for corrections</w:t>
      </w:r>
      <w:r w:rsidR="00945765">
        <w:rPr>
          <w:rFonts w:eastAsia="Times New Roman" w:cstheme="minorHAnsi"/>
          <w:color w:val="4F5051"/>
          <w:sz w:val="24"/>
          <w:szCs w:val="24"/>
        </w:rPr>
        <w:t>.</w:t>
      </w:r>
    </w:p>
    <w:p w14:paraId="728EAC4F" w14:textId="5A91CDFF" w:rsidR="0063441C" w:rsidRPr="00945765" w:rsidRDefault="0063441C" w:rsidP="00363166">
      <w:pPr>
        <w:pStyle w:val="ListParagraph"/>
        <w:shd w:val="clear" w:color="auto" w:fill="FFFFFF"/>
        <w:spacing w:after="0" w:line="240" w:lineRule="auto"/>
        <w:rPr>
          <w:rFonts w:eastAsia="Times New Roman" w:cstheme="minorHAnsi"/>
          <w:b/>
          <w:bCs/>
          <w:color w:val="4F5051"/>
          <w:sz w:val="24"/>
          <w:szCs w:val="24"/>
        </w:rPr>
      </w:pPr>
    </w:p>
    <w:p w14:paraId="3E55249B" w14:textId="77777777" w:rsidR="00811539" w:rsidRDefault="00811539" w:rsidP="00752F86">
      <w:pPr>
        <w:shd w:val="clear" w:color="auto" w:fill="FFFFFF"/>
        <w:spacing w:after="0" w:line="240" w:lineRule="auto"/>
        <w:rPr>
          <w:rFonts w:eastAsia="Times New Roman" w:cstheme="minorHAnsi"/>
          <w:b/>
          <w:bCs/>
          <w:color w:val="4F5051"/>
          <w:sz w:val="24"/>
          <w:szCs w:val="24"/>
        </w:rPr>
      </w:pPr>
    </w:p>
    <w:p w14:paraId="0B62C407" w14:textId="6BEB5628" w:rsidR="00752F86" w:rsidRPr="00E025A5" w:rsidRDefault="00752F86" w:rsidP="00752F86">
      <w:pPr>
        <w:shd w:val="clear" w:color="auto" w:fill="FFFFFF"/>
        <w:spacing w:after="0" w:line="240" w:lineRule="auto"/>
        <w:rPr>
          <w:rFonts w:eastAsia="Times New Roman" w:cstheme="minorHAnsi"/>
          <w:b/>
          <w:bCs/>
          <w:color w:val="4F5051"/>
          <w:sz w:val="24"/>
          <w:szCs w:val="24"/>
        </w:rPr>
      </w:pPr>
      <w:r w:rsidRPr="00E025A5">
        <w:rPr>
          <w:rFonts w:eastAsia="Times New Roman" w:cstheme="minorHAnsi"/>
          <w:b/>
          <w:bCs/>
          <w:color w:val="4F5051"/>
          <w:sz w:val="24"/>
          <w:szCs w:val="24"/>
        </w:rPr>
        <w:t>Who to </w:t>
      </w:r>
      <w:proofErr w:type="gramStart"/>
      <w:r w:rsidRPr="00E025A5">
        <w:rPr>
          <w:rFonts w:eastAsia="Times New Roman" w:cstheme="minorHAnsi"/>
          <w:b/>
          <w:bCs/>
          <w:color w:val="4F5051"/>
          <w:sz w:val="24"/>
          <w:szCs w:val="24"/>
        </w:rPr>
        <w:t>Contact</w:t>
      </w:r>
      <w:proofErr w:type="gramEnd"/>
    </w:p>
    <w:p w14:paraId="20A9A5BF" w14:textId="6DA48CA5" w:rsidR="004E609D" w:rsidRDefault="00DB6FB6" w:rsidP="005F2F1B">
      <w:pPr>
        <w:numPr>
          <w:ilvl w:val="0"/>
          <w:numId w:val="4"/>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 xml:space="preserve">If you have questions, </w:t>
      </w:r>
      <w:r w:rsidR="00F328AF" w:rsidRPr="00E025A5">
        <w:rPr>
          <w:rFonts w:eastAsia="Times New Roman" w:cstheme="minorHAnsi"/>
          <w:color w:val="4F5051"/>
          <w:sz w:val="24"/>
          <w:szCs w:val="24"/>
        </w:rPr>
        <w:t>you may</w:t>
      </w:r>
      <w:r w:rsidR="00752F86" w:rsidRPr="00E025A5">
        <w:rPr>
          <w:rFonts w:eastAsia="Times New Roman" w:cstheme="minorHAnsi"/>
          <w:color w:val="4F5051"/>
          <w:sz w:val="24"/>
          <w:szCs w:val="24"/>
        </w:rPr>
        <w:t xml:space="preserve"> contact </w:t>
      </w:r>
      <w:r w:rsidR="00512CE1" w:rsidRPr="00E025A5">
        <w:rPr>
          <w:rFonts w:eastAsia="Times New Roman" w:cstheme="minorHAnsi"/>
          <w:color w:val="4F5051"/>
          <w:sz w:val="24"/>
          <w:szCs w:val="24"/>
        </w:rPr>
        <w:t>Tammi Walker at</w:t>
      </w:r>
      <w:r w:rsidR="00020057">
        <w:rPr>
          <w:rFonts w:eastAsia="Times New Roman" w:cstheme="minorHAnsi"/>
          <w:color w:val="4F5051"/>
          <w:sz w:val="24"/>
          <w:szCs w:val="24"/>
        </w:rPr>
        <w:t xml:space="preserve"> </w:t>
      </w:r>
      <w:hyperlink r:id="rId9" w:history="1">
        <w:r w:rsidR="00020057" w:rsidRPr="00A31C45">
          <w:rPr>
            <w:rStyle w:val="Hyperlink"/>
            <w:rFonts w:eastAsia="Times New Roman" w:cstheme="minorHAnsi"/>
            <w:sz w:val="24"/>
            <w:szCs w:val="24"/>
          </w:rPr>
          <w:t>tammi.walker@schools.utah.gov</w:t>
        </w:r>
      </w:hyperlink>
      <w:r w:rsidR="00512CE1" w:rsidRPr="00E025A5">
        <w:rPr>
          <w:rFonts w:eastAsia="Times New Roman" w:cstheme="minorHAnsi"/>
          <w:color w:val="4F5051"/>
          <w:sz w:val="24"/>
          <w:szCs w:val="24"/>
        </w:rPr>
        <w:t>.</w:t>
      </w:r>
    </w:p>
    <w:p w14:paraId="5CB483A3" w14:textId="12A5A35E" w:rsidR="00CD1B5F" w:rsidRPr="00CD1B5F" w:rsidRDefault="00CD1B5F" w:rsidP="00CD1B5F">
      <w:pPr>
        <w:shd w:val="clear" w:color="auto" w:fill="FFFFFF"/>
        <w:spacing w:before="100" w:beforeAutospacing="1" w:after="100" w:afterAutospacing="1" w:line="240" w:lineRule="auto"/>
        <w:rPr>
          <w:rFonts w:eastAsia="Times New Roman" w:cstheme="minorHAnsi"/>
          <w:b/>
          <w:bCs/>
          <w:color w:val="4F5051"/>
          <w:sz w:val="24"/>
          <w:szCs w:val="24"/>
        </w:rPr>
      </w:pPr>
      <w:r w:rsidRPr="00CD1B5F">
        <w:rPr>
          <w:rFonts w:eastAsia="Times New Roman" w:cstheme="minorHAnsi"/>
          <w:b/>
          <w:bCs/>
          <w:color w:val="4F5051"/>
          <w:sz w:val="24"/>
          <w:szCs w:val="24"/>
        </w:rPr>
        <w:t>Updates</w:t>
      </w:r>
    </w:p>
    <w:p w14:paraId="67274139" w14:textId="19CCB8CD" w:rsidR="00CD1B5F" w:rsidRPr="0009280C" w:rsidRDefault="00CD1B5F" w:rsidP="00CD1B5F">
      <w:pPr>
        <w:pStyle w:val="ListParagraph"/>
        <w:numPr>
          <w:ilvl w:val="0"/>
          <w:numId w:val="4"/>
        </w:numPr>
        <w:shd w:val="clear" w:color="auto" w:fill="FFFFFF"/>
        <w:spacing w:line="240" w:lineRule="auto"/>
        <w:rPr>
          <w:rFonts w:eastAsia="Times New Roman" w:cstheme="minorHAnsi"/>
          <w:b/>
          <w:bCs/>
          <w:sz w:val="24"/>
          <w:szCs w:val="24"/>
        </w:rPr>
      </w:pPr>
      <w:r w:rsidRPr="0009280C">
        <w:rPr>
          <w:rFonts w:eastAsia="Times New Roman" w:cstheme="minorHAnsi"/>
          <w:b/>
          <w:bCs/>
          <w:sz w:val="24"/>
          <w:szCs w:val="24"/>
        </w:rPr>
        <w:t>Round 1</w:t>
      </w:r>
    </w:p>
    <w:p w14:paraId="67FE055E" w14:textId="77777777" w:rsidR="00CD1B5F" w:rsidRPr="0009280C" w:rsidRDefault="00CD1B5F" w:rsidP="00CD1B5F">
      <w:pPr>
        <w:pStyle w:val="ListParagraph"/>
        <w:numPr>
          <w:ilvl w:val="1"/>
          <w:numId w:val="4"/>
        </w:numPr>
        <w:shd w:val="clear" w:color="auto" w:fill="FFFFFF"/>
        <w:spacing w:line="240" w:lineRule="auto"/>
        <w:rPr>
          <w:rFonts w:eastAsia="Times New Roman" w:cstheme="minorHAnsi"/>
          <w:sz w:val="24"/>
          <w:szCs w:val="24"/>
        </w:rPr>
      </w:pPr>
      <w:r w:rsidRPr="0009280C">
        <w:rPr>
          <w:rFonts w:eastAsia="Times New Roman" w:cstheme="minorHAnsi"/>
          <w:sz w:val="24"/>
          <w:szCs w:val="24"/>
        </w:rPr>
        <w:t>Files that met file requirements for Round 1 were sent to DWS 4/15/22.</w:t>
      </w:r>
    </w:p>
    <w:p w14:paraId="1720C2F0" w14:textId="77777777" w:rsidR="00CD1B5F" w:rsidRDefault="00CD1B5F" w:rsidP="00CD1B5F">
      <w:pPr>
        <w:pStyle w:val="ListParagraph"/>
        <w:numPr>
          <w:ilvl w:val="1"/>
          <w:numId w:val="4"/>
        </w:numPr>
        <w:shd w:val="clear" w:color="auto" w:fill="FFFFFF"/>
        <w:spacing w:line="240" w:lineRule="auto"/>
        <w:rPr>
          <w:rFonts w:eastAsia="Times New Roman" w:cstheme="minorHAnsi"/>
          <w:sz w:val="24"/>
          <w:szCs w:val="24"/>
        </w:rPr>
      </w:pPr>
      <w:r>
        <w:rPr>
          <w:rFonts w:eastAsia="Times New Roman" w:cstheme="minorHAnsi"/>
          <w:sz w:val="24"/>
          <w:szCs w:val="24"/>
        </w:rPr>
        <w:t>DWS issued benefits between 5/25/2022 and 5/31/2022.</w:t>
      </w:r>
    </w:p>
    <w:p w14:paraId="5EE33838" w14:textId="18EC38C6" w:rsidR="00CD1B5F" w:rsidRPr="00BB25AC" w:rsidRDefault="00CD1B5F" w:rsidP="00CD1B5F">
      <w:pPr>
        <w:pStyle w:val="ListParagraph"/>
        <w:numPr>
          <w:ilvl w:val="0"/>
          <w:numId w:val="4"/>
        </w:numPr>
        <w:shd w:val="clear" w:color="auto" w:fill="FFFFFF"/>
        <w:spacing w:line="240" w:lineRule="auto"/>
        <w:rPr>
          <w:rFonts w:eastAsia="Times New Roman" w:cstheme="minorHAnsi"/>
          <w:b/>
          <w:bCs/>
          <w:sz w:val="24"/>
          <w:szCs w:val="24"/>
        </w:rPr>
      </w:pPr>
      <w:r w:rsidRPr="00BB25AC">
        <w:rPr>
          <w:rFonts w:eastAsia="Times New Roman" w:cstheme="minorHAnsi"/>
          <w:b/>
          <w:bCs/>
          <w:sz w:val="24"/>
          <w:szCs w:val="24"/>
        </w:rPr>
        <w:t>Round 2</w:t>
      </w:r>
    </w:p>
    <w:p w14:paraId="4DF09DAD" w14:textId="77777777" w:rsidR="00CD1B5F" w:rsidRPr="0009280C" w:rsidRDefault="00CD1B5F" w:rsidP="00CD1B5F">
      <w:pPr>
        <w:pStyle w:val="ListParagraph"/>
        <w:numPr>
          <w:ilvl w:val="1"/>
          <w:numId w:val="4"/>
        </w:numPr>
        <w:shd w:val="clear" w:color="auto" w:fill="FFFFFF"/>
        <w:spacing w:line="240" w:lineRule="auto"/>
        <w:rPr>
          <w:rFonts w:eastAsia="Times New Roman" w:cstheme="minorHAnsi"/>
          <w:sz w:val="24"/>
          <w:szCs w:val="24"/>
        </w:rPr>
      </w:pPr>
      <w:r w:rsidRPr="0009280C">
        <w:rPr>
          <w:rFonts w:eastAsia="Times New Roman" w:cstheme="minorHAnsi"/>
          <w:sz w:val="24"/>
          <w:szCs w:val="24"/>
        </w:rPr>
        <w:t xml:space="preserve">Files that met file requirements for Round </w:t>
      </w:r>
      <w:r>
        <w:rPr>
          <w:rFonts w:eastAsia="Times New Roman" w:cstheme="minorHAnsi"/>
          <w:sz w:val="24"/>
          <w:szCs w:val="24"/>
        </w:rPr>
        <w:t>2</w:t>
      </w:r>
      <w:r w:rsidRPr="0009280C">
        <w:rPr>
          <w:rFonts w:eastAsia="Times New Roman" w:cstheme="minorHAnsi"/>
          <w:sz w:val="24"/>
          <w:szCs w:val="24"/>
        </w:rPr>
        <w:t xml:space="preserve"> were sent to DWS</w:t>
      </w:r>
      <w:r>
        <w:rPr>
          <w:rFonts w:eastAsia="Times New Roman" w:cstheme="minorHAnsi"/>
          <w:sz w:val="24"/>
          <w:szCs w:val="24"/>
        </w:rPr>
        <w:t xml:space="preserve"> 6/2</w:t>
      </w:r>
      <w:r w:rsidRPr="0009280C">
        <w:rPr>
          <w:rFonts w:eastAsia="Times New Roman" w:cstheme="minorHAnsi"/>
          <w:sz w:val="24"/>
          <w:szCs w:val="24"/>
        </w:rPr>
        <w:t>/22.</w:t>
      </w:r>
    </w:p>
    <w:p w14:paraId="22DDCDD1" w14:textId="77777777" w:rsidR="00CD1B5F" w:rsidRDefault="00CD1B5F" w:rsidP="00CD1B5F">
      <w:pPr>
        <w:pStyle w:val="ListParagraph"/>
        <w:numPr>
          <w:ilvl w:val="1"/>
          <w:numId w:val="4"/>
        </w:numPr>
        <w:shd w:val="clear" w:color="auto" w:fill="FFFFFF"/>
        <w:spacing w:line="240" w:lineRule="auto"/>
        <w:rPr>
          <w:rFonts w:eastAsia="Times New Roman" w:cstheme="minorHAnsi"/>
          <w:sz w:val="24"/>
          <w:szCs w:val="24"/>
        </w:rPr>
      </w:pPr>
      <w:r>
        <w:rPr>
          <w:rFonts w:eastAsia="Times New Roman" w:cstheme="minorHAnsi"/>
          <w:sz w:val="24"/>
          <w:szCs w:val="24"/>
        </w:rPr>
        <w:t>DWS issued benefits between 6/8/2022 and 6/13/2022.</w:t>
      </w:r>
    </w:p>
    <w:p w14:paraId="322D87D8" w14:textId="01654E3A" w:rsidR="00CD1B5F" w:rsidRPr="00BB25AC" w:rsidRDefault="00CD1B5F" w:rsidP="00CD1B5F">
      <w:pPr>
        <w:pStyle w:val="ListParagraph"/>
        <w:numPr>
          <w:ilvl w:val="0"/>
          <w:numId w:val="4"/>
        </w:numPr>
        <w:shd w:val="clear" w:color="auto" w:fill="FFFFFF"/>
        <w:spacing w:line="240" w:lineRule="auto"/>
        <w:rPr>
          <w:rFonts w:eastAsia="Times New Roman" w:cstheme="minorHAnsi"/>
          <w:b/>
          <w:bCs/>
          <w:sz w:val="24"/>
          <w:szCs w:val="24"/>
        </w:rPr>
      </w:pPr>
      <w:r w:rsidRPr="00BB25AC">
        <w:rPr>
          <w:rFonts w:eastAsia="Times New Roman" w:cstheme="minorHAnsi"/>
          <w:b/>
          <w:bCs/>
          <w:sz w:val="24"/>
          <w:szCs w:val="24"/>
        </w:rPr>
        <w:t xml:space="preserve">Round </w:t>
      </w:r>
      <w:r>
        <w:rPr>
          <w:rFonts w:eastAsia="Times New Roman" w:cstheme="minorHAnsi"/>
          <w:b/>
          <w:bCs/>
          <w:sz w:val="24"/>
          <w:szCs w:val="24"/>
        </w:rPr>
        <w:t>3</w:t>
      </w:r>
    </w:p>
    <w:p w14:paraId="17C136CC" w14:textId="77777777" w:rsidR="00CD1B5F" w:rsidRPr="0009280C" w:rsidRDefault="00CD1B5F" w:rsidP="00CD1B5F">
      <w:pPr>
        <w:pStyle w:val="ListParagraph"/>
        <w:numPr>
          <w:ilvl w:val="1"/>
          <w:numId w:val="4"/>
        </w:numPr>
        <w:shd w:val="clear" w:color="auto" w:fill="FFFFFF"/>
        <w:spacing w:line="240" w:lineRule="auto"/>
        <w:rPr>
          <w:rFonts w:eastAsia="Times New Roman" w:cstheme="minorHAnsi"/>
          <w:sz w:val="24"/>
          <w:szCs w:val="24"/>
        </w:rPr>
      </w:pPr>
      <w:r w:rsidRPr="0009280C">
        <w:rPr>
          <w:rFonts w:eastAsia="Times New Roman" w:cstheme="minorHAnsi"/>
          <w:sz w:val="24"/>
          <w:szCs w:val="24"/>
        </w:rPr>
        <w:t xml:space="preserve">Files that met file requirements for Round </w:t>
      </w:r>
      <w:r>
        <w:rPr>
          <w:rFonts w:eastAsia="Times New Roman" w:cstheme="minorHAnsi"/>
          <w:sz w:val="24"/>
          <w:szCs w:val="24"/>
        </w:rPr>
        <w:t>3</w:t>
      </w:r>
      <w:r w:rsidRPr="0009280C">
        <w:rPr>
          <w:rFonts w:eastAsia="Times New Roman" w:cstheme="minorHAnsi"/>
          <w:sz w:val="24"/>
          <w:szCs w:val="24"/>
        </w:rPr>
        <w:t xml:space="preserve"> </w:t>
      </w:r>
      <w:r>
        <w:rPr>
          <w:rFonts w:eastAsia="Times New Roman" w:cstheme="minorHAnsi"/>
          <w:sz w:val="24"/>
          <w:szCs w:val="24"/>
        </w:rPr>
        <w:t>are due</w:t>
      </w:r>
      <w:r w:rsidRPr="0009280C">
        <w:rPr>
          <w:rFonts w:eastAsia="Times New Roman" w:cstheme="minorHAnsi"/>
          <w:sz w:val="24"/>
          <w:szCs w:val="24"/>
        </w:rPr>
        <w:t xml:space="preserve"> to DWS</w:t>
      </w:r>
      <w:r>
        <w:rPr>
          <w:rFonts w:eastAsia="Times New Roman" w:cstheme="minorHAnsi"/>
          <w:sz w:val="24"/>
          <w:szCs w:val="24"/>
        </w:rPr>
        <w:t xml:space="preserve"> on 7/1</w:t>
      </w:r>
      <w:r w:rsidRPr="0009280C">
        <w:rPr>
          <w:rFonts w:eastAsia="Times New Roman" w:cstheme="minorHAnsi"/>
          <w:sz w:val="24"/>
          <w:szCs w:val="24"/>
        </w:rPr>
        <w:t>/22.</w:t>
      </w:r>
    </w:p>
    <w:p w14:paraId="3DDD2027" w14:textId="55350E05" w:rsidR="00CD1B5F" w:rsidRPr="00761BFC" w:rsidRDefault="00CD1B5F" w:rsidP="00761BFC">
      <w:pPr>
        <w:pStyle w:val="ListParagraph"/>
        <w:numPr>
          <w:ilvl w:val="1"/>
          <w:numId w:val="4"/>
        </w:numPr>
        <w:shd w:val="clear" w:color="auto" w:fill="FFFFFF"/>
        <w:spacing w:line="240" w:lineRule="auto"/>
        <w:rPr>
          <w:rFonts w:eastAsia="Times New Roman" w:cstheme="minorHAnsi"/>
          <w:sz w:val="24"/>
          <w:szCs w:val="24"/>
        </w:rPr>
      </w:pPr>
      <w:r>
        <w:rPr>
          <w:rFonts w:eastAsia="Times New Roman" w:cstheme="minorHAnsi"/>
          <w:sz w:val="24"/>
          <w:szCs w:val="24"/>
        </w:rPr>
        <w:t>DWS anticipates issuing benefits by July 31, 2022.</w:t>
      </w:r>
    </w:p>
    <w:p w14:paraId="1C7CAEA5" w14:textId="77777777" w:rsidR="004E609D" w:rsidRDefault="004E609D" w:rsidP="00752F86">
      <w:pPr>
        <w:shd w:val="clear" w:color="auto" w:fill="FFFFFF"/>
        <w:spacing w:after="0" w:line="240" w:lineRule="auto"/>
        <w:rPr>
          <w:rFonts w:eastAsia="Times New Roman" w:cstheme="minorHAnsi"/>
          <w:b/>
          <w:bCs/>
          <w:color w:val="4F5051"/>
          <w:sz w:val="24"/>
          <w:szCs w:val="24"/>
        </w:rPr>
      </w:pPr>
    </w:p>
    <w:sectPr w:rsidR="004E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C26"/>
    <w:multiLevelType w:val="hybridMultilevel"/>
    <w:tmpl w:val="AAECC30E"/>
    <w:lvl w:ilvl="0" w:tplc="04090001">
      <w:start w:val="1"/>
      <w:numFmt w:val="bullet"/>
      <w:lvlText w:val=""/>
      <w:lvlJc w:val="left"/>
      <w:pPr>
        <w:ind w:left="720" w:hanging="360"/>
      </w:pPr>
      <w:rPr>
        <w:rFonts w:ascii="Symbol" w:hAnsi="Symbol" w:hint="default"/>
      </w:rPr>
    </w:lvl>
    <w:lvl w:ilvl="1" w:tplc="621896E6">
      <w:start w:val="1"/>
      <w:numFmt w:val="decimal"/>
      <w:lvlText w:val="%2."/>
      <w:lvlJc w:val="left"/>
      <w:pPr>
        <w:ind w:left="1440" w:hanging="360"/>
      </w:pPr>
      <w:rPr>
        <w:rFonts w:asciiTheme="minorHAnsi" w:eastAsia="Times New Roman" w:hAnsiTheme="minorHAnsi" w:cstheme="minorHAns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86E02"/>
    <w:multiLevelType w:val="multilevel"/>
    <w:tmpl w:val="1826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B02E9"/>
    <w:multiLevelType w:val="hybridMultilevel"/>
    <w:tmpl w:val="0409000F"/>
    <w:lvl w:ilvl="0" w:tplc="B3FC427A">
      <w:start w:val="1"/>
      <w:numFmt w:val="decimal"/>
      <w:lvlText w:val="%1."/>
      <w:lvlJc w:val="left"/>
      <w:pPr>
        <w:ind w:left="720" w:hanging="360"/>
      </w:pPr>
      <w:rPr>
        <w:rFonts w:hint="default"/>
        <w:sz w:val="20"/>
      </w:rPr>
    </w:lvl>
    <w:lvl w:ilvl="1" w:tplc="AB14B33E">
      <w:start w:val="1"/>
      <w:numFmt w:val="lowerLetter"/>
      <w:lvlText w:val="%2."/>
      <w:lvlJc w:val="left"/>
      <w:pPr>
        <w:ind w:left="1440" w:hanging="360"/>
      </w:pPr>
      <w:rPr>
        <w:rFonts w:hint="default"/>
        <w:sz w:val="20"/>
      </w:rPr>
    </w:lvl>
    <w:lvl w:ilvl="2" w:tplc="C1267E3E">
      <w:start w:val="1"/>
      <w:numFmt w:val="lowerRoman"/>
      <w:lvlText w:val="%3."/>
      <w:lvlJc w:val="right"/>
      <w:pPr>
        <w:ind w:left="2160" w:hanging="180"/>
      </w:pPr>
      <w:rPr>
        <w:rFonts w:hint="default"/>
        <w:sz w:val="20"/>
      </w:rPr>
    </w:lvl>
    <w:lvl w:ilvl="3" w:tplc="8086346C">
      <w:start w:val="1"/>
      <w:numFmt w:val="decimal"/>
      <w:lvlText w:val="%4."/>
      <w:lvlJc w:val="left"/>
      <w:pPr>
        <w:ind w:left="2880" w:hanging="360"/>
      </w:pPr>
      <w:rPr>
        <w:rFonts w:hint="default"/>
        <w:sz w:val="20"/>
      </w:rPr>
    </w:lvl>
    <w:lvl w:ilvl="4" w:tplc="96D2894C" w:tentative="1">
      <w:start w:val="1"/>
      <w:numFmt w:val="lowerLetter"/>
      <w:lvlText w:val="%5."/>
      <w:lvlJc w:val="left"/>
      <w:pPr>
        <w:ind w:left="3600" w:hanging="360"/>
      </w:pPr>
      <w:rPr>
        <w:rFonts w:hint="default"/>
        <w:sz w:val="20"/>
      </w:rPr>
    </w:lvl>
    <w:lvl w:ilvl="5" w:tplc="A99A19D2" w:tentative="1">
      <w:start w:val="1"/>
      <w:numFmt w:val="lowerRoman"/>
      <w:lvlText w:val="%6."/>
      <w:lvlJc w:val="right"/>
      <w:pPr>
        <w:ind w:left="4320" w:hanging="180"/>
      </w:pPr>
      <w:rPr>
        <w:rFonts w:hint="default"/>
        <w:sz w:val="20"/>
      </w:rPr>
    </w:lvl>
    <w:lvl w:ilvl="6" w:tplc="E5824F0E" w:tentative="1">
      <w:start w:val="1"/>
      <w:numFmt w:val="decimal"/>
      <w:lvlText w:val="%7."/>
      <w:lvlJc w:val="left"/>
      <w:pPr>
        <w:ind w:left="5040" w:hanging="360"/>
      </w:pPr>
      <w:rPr>
        <w:rFonts w:hint="default"/>
        <w:sz w:val="20"/>
      </w:rPr>
    </w:lvl>
    <w:lvl w:ilvl="7" w:tplc="5824B9BE" w:tentative="1">
      <w:start w:val="1"/>
      <w:numFmt w:val="lowerLetter"/>
      <w:lvlText w:val="%8."/>
      <w:lvlJc w:val="left"/>
      <w:pPr>
        <w:ind w:left="5760" w:hanging="360"/>
      </w:pPr>
      <w:rPr>
        <w:rFonts w:hint="default"/>
        <w:sz w:val="20"/>
      </w:rPr>
    </w:lvl>
    <w:lvl w:ilvl="8" w:tplc="4B4CF7B4" w:tentative="1">
      <w:start w:val="1"/>
      <w:numFmt w:val="lowerRoman"/>
      <w:lvlText w:val="%9."/>
      <w:lvlJc w:val="right"/>
      <w:pPr>
        <w:ind w:left="6480" w:hanging="180"/>
      </w:pPr>
      <w:rPr>
        <w:rFonts w:hint="default"/>
        <w:sz w:val="20"/>
      </w:rPr>
    </w:lvl>
  </w:abstractNum>
  <w:abstractNum w:abstractNumId="3" w15:restartNumberingAfterBreak="0">
    <w:nsid w:val="279235B2"/>
    <w:multiLevelType w:val="multilevel"/>
    <w:tmpl w:val="33E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B2181"/>
    <w:multiLevelType w:val="hybridMultilevel"/>
    <w:tmpl w:val="F128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819F5"/>
    <w:multiLevelType w:val="multilevel"/>
    <w:tmpl w:val="FF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43C4A"/>
    <w:multiLevelType w:val="hybridMultilevel"/>
    <w:tmpl w:val="4C80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A3686"/>
    <w:multiLevelType w:val="multilevel"/>
    <w:tmpl w:val="CD0A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630866">
    <w:abstractNumId w:val="2"/>
  </w:num>
  <w:num w:numId="2" w16cid:durableId="315569010">
    <w:abstractNumId w:val="5"/>
  </w:num>
  <w:num w:numId="3" w16cid:durableId="1098335294">
    <w:abstractNumId w:val="7"/>
  </w:num>
  <w:num w:numId="4" w16cid:durableId="1369067060">
    <w:abstractNumId w:val="1"/>
  </w:num>
  <w:num w:numId="5" w16cid:durableId="258149961">
    <w:abstractNumId w:val="3"/>
  </w:num>
  <w:num w:numId="6" w16cid:durableId="1498032253">
    <w:abstractNumId w:val="4"/>
  </w:num>
  <w:num w:numId="7" w16cid:durableId="336080522">
    <w:abstractNumId w:val="6"/>
  </w:num>
  <w:num w:numId="8" w16cid:durableId="10759363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veland, Kimberly">
    <w15:presenceInfo w15:providerId="AD" w15:userId="S::Kimberly.Loveland@schools.utah.gov::e34926fd-3588-46da-b38b-55bc05f35d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86"/>
    <w:rsid w:val="00007FE8"/>
    <w:rsid w:val="00017EFE"/>
    <w:rsid w:val="00020057"/>
    <w:rsid w:val="00021D76"/>
    <w:rsid w:val="00031E38"/>
    <w:rsid w:val="000355EA"/>
    <w:rsid w:val="0004315E"/>
    <w:rsid w:val="00050279"/>
    <w:rsid w:val="000623EC"/>
    <w:rsid w:val="000813CF"/>
    <w:rsid w:val="0009280C"/>
    <w:rsid w:val="000946E6"/>
    <w:rsid w:val="000E429F"/>
    <w:rsid w:val="0014112D"/>
    <w:rsid w:val="001536F0"/>
    <w:rsid w:val="00174EA4"/>
    <w:rsid w:val="001831A4"/>
    <w:rsid w:val="0018537D"/>
    <w:rsid w:val="00194CE5"/>
    <w:rsid w:val="001A6C59"/>
    <w:rsid w:val="001B0E5C"/>
    <w:rsid w:val="001D0754"/>
    <w:rsid w:val="002109C0"/>
    <w:rsid w:val="00240639"/>
    <w:rsid w:val="002419B9"/>
    <w:rsid w:val="00247FB4"/>
    <w:rsid w:val="002739DE"/>
    <w:rsid w:val="00287A2E"/>
    <w:rsid w:val="00287AFB"/>
    <w:rsid w:val="0029796E"/>
    <w:rsid w:val="002A457D"/>
    <w:rsid w:val="002B31EB"/>
    <w:rsid w:val="002D7617"/>
    <w:rsid w:val="002D7A23"/>
    <w:rsid w:val="00313ADF"/>
    <w:rsid w:val="00314776"/>
    <w:rsid w:val="00323A61"/>
    <w:rsid w:val="00324B72"/>
    <w:rsid w:val="003510FA"/>
    <w:rsid w:val="003557C8"/>
    <w:rsid w:val="00363166"/>
    <w:rsid w:val="00367B7F"/>
    <w:rsid w:val="003801D8"/>
    <w:rsid w:val="00386E49"/>
    <w:rsid w:val="003929D5"/>
    <w:rsid w:val="003A78AA"/>
    <w:rsid w:val="003B6786"/>
    <w:rsid w:val="003C325F"/>
    <w:rsid w:val="003F789E"/>
    <w:rsid w:val="004202A7"/>
    <w:rsid w:val="00446965"/>
    <w:rsid w:val="0044728D"/>
    <w:rsid w:val="004550B9"/>
    <w:rsid w:val="00463E89"/>
    <w:rsid w:val="00471A82"/>
    <w:rsid w:val="00475D57"/>
    <w:rsid w:val="004809FC"/>
    <w:rsid w:val="00491EAD"/>
    <w:rsid w:val="00493C31"/>
    <w:rsid w:val="0049759F"/>
    <w:rsid w:val="004C1187"/>
    <w:rsid w:val="004C3780"/>
    <w:rsid w:val="004D632F"/>
    <w:rsid w:val="004E2514"/>
    <w:rsid w:val="004E42F7"/>
    <w:rsid w:val="004E609D"/>
    <w:rsid w:val="005046AF"/>
    <w:rsid w:val="00512CE1"/>
    <w:rsid w:val="00536D6E"/>
    <w:rsid w:val="005532D6"/>
    <w:rsid w:val="00555D4C"/>
    <w:rsid w:val="00583D3E"/>
    <w:rsid w:val="005C4950"/>
    <w:rsid w:val="005D55B8"/>
    <w:rsid w:val="005F2F1B"/>
    <w:rsid w:val="00601352"/>
    <w:rsid w:val="00601A2B"/>
    <w:rsid w:val="00604677"/>
    <w:rsid w:val="0060681C"/>
    <w:rsid w:val="00612662"/>
    <w:rsid w:val="00617D31"/>
    <w:rsid w:val="0063441C"/>
    <w:rsid w:val="006502F3"/>
    <w:rsid w:val="00656A64"/>
    <w:rsid w:val="00662498"/>
    <w:rsid w:val="00662F19"/>
    <w:rsid w:val="00666B5D"/>
    <w:rsid w:val="0067125D"/>
    <w:rsid w:val="00680584"/>
    <w:rsid w:val="00684D63"/>
    <w:rsid w:val="00694A9B"/>
    <w:rsid w:val="00695D9E"/>
    <w:rsid w:val="006B0D06"/>
    <w:rsid w:val="006C0BBD"/>
    <w:rsid w:val="006D796D"/>
    <w:rsid w:val="00702747"/>
    <w:rsid w:val="00715B80"/>
    <w:rsid w:val="00716183"/>
    <w:rsid w:val="007379AD"/>
    <w:rsid w:val="00750F78"/>
    <w:rsid w:val="00751D09"/>
    <w:rsid w:val="00752F86"/>
    <w:rsid w:val="007539AB"/>
    <w:rsid w:val="00761BFC"/>
    <w:rsid w:val="00765041"/>
    <w:rsid w:val="0076740E"/>
    <w:rsid w:val="0076799B"/>
    <w:rsid w:val="00775C55"/>
    <w:rsid w:val="00793A79"/>
    <w:rsid w:val="007B15F1"/>
    <w:rsid w:val="007C234F"/>
    <w:rsid w:val="007E0F44"/>
    <w:rsid w:val="007F10E8"/>
    <w:rsid w:val="007F75C0"/>
    <w:rsid w:val="0080098F"/>
    <w:rsid w:val="00801579"/>
    <w:rsid w:val="00811539"/>
    <w:rsid w:val="00815421"/>
    <w:rsid w:val="0082568B"/>
    <w:rsid w:val="00825F39"/>
    <w:rsid w:val="00832A62"/>
    <w:rsid w:val="00846CC3"/>
    <w:rsid w:val="00854487"/>
    <w:rsid w:val="008601CD"/>
    <w:rsid w:val="00861276"/>
    <w:rsid w:val="008711D7"/>
    <w:rsid w:val="00897993"/>
    <w:rsid w:val="008A2217"/>
    <w:rsid w:val="008A4D20"/>
    <w:rsid w:val="008B4676"/>
    <w:rsid w:val="008C552E"/>
    <w:rsid w:val="008D7336"/>
    <w:rsid w:val="009077F4"/>
    <w:rsid w:val="00930E84"/>
    <w:rsid w:val="00935726"/>
    <w:rsid w:val="00935877"/>
    <w:rsid w:val="0094173D"/>
    <w:rsid w:val="00945765"/>
    <w:rsid w:val="0094612F"/>
    <w:rsid w:val="009526FB"/>
    <w:rsid w:val="00955432"/>
    <w:rsid w:val="00956025"/>
    <w:rsid w:val="00962785"/>
    <w:rsid w:val="009667E8"/>
    <w:rsid w:val="00986375"/>
    <w:rsid w:val="00991114"/>
    <w:rsid w:val="009B2BB4"/>
    <w:rsid w:val="009C224F"/>
    <w:rsid w:val="009E634D"/>
    <w:rsid w:val="009F0DB5"/>
    <w:rsid w:val="009F10CA"/>
    <w:rsid w:val="00A0198E"/>
    <w:rsid w:val="00A07F03"/>
    <w:rsid w:val="00A31003"/>
    <w:rsid w:val="00A50982"/>
    <w:rsid w:val="00A5223B"/>
    <w:rsid w:val="00A55115"/>
    <w:rsid w:val="00A726C3"/>
    <w:rsid w:val="00A74D3B"/>
    <w:rsid w:val="00A91589"/>
    <w:rsid w:val="00AB1BAD"/>
    <w:rsid w:val="00AB6A77"/>
    <w:rsid w:val="00AD77B3"/>
    <w:rsid w:val="00AE1A80"/>
    <w:rsid w:val="00AF7690"/>
    <w:rsid w:val="00B373AD"/>
    <w:rsid w:val="00B44511"/>
    <w:rsid w:val="00B4569C"/>
    <w:rsid w:val="00B54F99"/>
    <w:rsid w:val="00B71D52"/>
    <w:rsid w:val="00B75881"/>
    <w:rsid w:val="00B8157A"/>
    <w:rsid w:val="00B87CBA"/>
    <w:rsid w:val="00B9010D"/>
    <w:rsid w:val="00BB25AC"/>
    <w:rsid w:val="00BC712A"/>
    <w:rsid w:val="00C01CB3"/>
    <w:rsid w:val="00C03F6F"/>
    <w:rsid w:val="00C06EA9"/>
    <w:rsid w:val="00C14C3E"/>
    <w:rsid w:val="00C174AF"/>
    <w:rsid w:val="00C2760D"/>
    <w:rsid w:val="00C53763"/>
    <w:rsid w:val="00C62D71"/>
    <w:rsid w:val="00C66402"/>
    <w:rsid w:val="00C91B0E"/>
    <w:rsid w:val="00CA4EDF"/>
    <w:rsid w:val="00CC741E"/>
    <w:rsid w:val="00CD1B5F"/>
    <w:rsid w:val="00D26E5C"/>
    <w:rsid w:val="00D362B3"/>
    <w:rsid w:val="00D36546"/>
    <w:rsid w:val="00D444DA"/>
    <w:rsid w:val="00D72B7F"/>
    <w:rsid w:val="00D76170"/>
    <w:rsid w:val="00D82CD9"/>
    <w:rsid w:val="00D91ACD"/>
    <w:rsid w:val="00DB6FB6"/>
    <w:rsid w:val="00DC7DAE"/>
    <w:rsid w:val="00DD7117"/>
    <w:rsid w:val="00DE77CC"/>
    <w:rsid w:val="00DF338B"/>
    <w:rsid w:val="00DF6ACC"/>
    <w:rsid w:val="00E025A5"/>
    <w:rsid w:val="00E24BE5"/>
    <w:rsid w:val="00E50C8B"/>
    <w:rsid w:val="00E747E8"/>
    <w:rsid w:val="00E84D0D"/>
    <w:rsid w:val="00E90F9C"/>
    <w:rsid w:val="00E94D2B"/>
    <w:rsid w:val="00E96AC9"/>
    <w:rsid w:val="00E977AB"/>
    <w:rsid w:val="00E97D45"/>
    <w:rsid w:val="00EA7FE8"/>
    <w:rsid w:val="00EB6883"/>
    <w:rsid w:val="00ED7D06"/>
    <w:rsid w:val="00EE3839"/>
    <w:rsid w:val="00EF376B"/>
    <w:rsid w:val="00F11C47"/>
    <w:rsid w:val="00F20AFB"/>
    <w:rsid w:val="00F20F51"/>
    <w:rsid w:val="00F238E5"/>
    <w:rsid w:val="00F328AF"/>
    <w:rsid w:val="00F45DC7"/>
    <w:rsid w:val="00F539E3"/>
    <w:rsid w:val="00F54EB8"/>
    <w:rsid w:val="00F61A5B"/>
    <w:rsid w:val="00F87C2B"/>
    <w:rsid w:val="00F87F1C"/>
    <w:rsid w:val="00FB7614"/>
    <w:rsid w:val="00FC33ED"/>
    <w:rsid w:val="00FD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C98D"/>
  <w15:chartTrackingRefBased/>
  <w15:docId w15:val="{D06D7308-247D-4997-AF3F-52DBA672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2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52F86"/>
  </w:style>
  <w:style w:type="character" w:customStyle="1" w:styleId="eop">
    <w:name w:val="eop"/>
    <w:basedOn w:val="DefaultParagraphFont"/>
    <w:rsid w:val="00752F86"/>
  </w:style>
  <w:style w:type="character" w:customStyle="1" w:styleId="normaltextrun">
    <w:name w:val="normaltextrun"/>
    <w:basedOn w:val="DefaultParagraphFont"/>
    <w:rsid w:val="00752F86"/>
  </w:style>
  <w:style w:type="paragraph" w:styleId="ListParagraph">
    <w:name w:val="List Paragraph"/>
    <w:basedOn w:val="Normal"/>
    <w:uiPriority w:val="34"/>
    <w:qFormat/>
    <w:rsid w:val="00512CE1"/>
    <w:pPr>
      <w:ind w:left="720"/>
      <w:contextualSpacing/>
    </w:pPr>
  </w:style>
  <w:style w:type="character" w:styleId="Hyperlink">
    <w:name w:val="Hyperlink"/>
    <w:basedOn w:val="DefaultParagraphFont"/>
    <w:uiPriority w:val="99"/>
    <w:unhideWhenUsed/>
    <w:rsid w:val="00F328AF"/>
    <w:rPr>
      <w:color w:val="0563C1" w:themeColor="hyperlink"/>
      <w:u w:val="single"/>
    </w:rPr>
  </w:style>
  <w:style w:type="character" w:styleId="UnresolvedMention">
    <w:name w:val="Unresolved Mention"/>
    <w:basedOn w:val="DefaultParagraphFont"/>
    <w:uiPriority w:val="99"/>
    <w:semiHidden/>
    <w:unhideWhenUsed/>
    <w:rsid w:val="00F328AF"/>
    <w:rPr>
      <w:color w:val="605E5C"/>
      <w:shd w:val="clear" w:color="auto" w:fill="E1DFDD"/>
    </w:rPr>
  </w:style>
  <w:style w:type="character" w:styleId="CommentReference">
    <w:name w:val="annotation reference"/>
    <w:basedOn w:val="DefaultParagraphFont"/>
    <w:uiPriority w:val="99"/>
    <w:semiHidden/>
    <w:unhideWhenUsed/>
    <w:rsid w:val="00E025A5"/>
    <w:rPr>
      <w:sz w:val="16"/>
      <w:szCs w:val="16"/>
    </w:rPr>
  </w:style>
  <w:style w:type="paragraph" w:styleId="CommentText">
    <w:name w:val="annotation text"/>
    <w:basedOn w:val="Normal"/>
    <w:link w:val="CommentTextChar"/>
    <w:uiPriority w:val="99"/>
    <w:unhideWhenUsed/>
    <w:rsid w:val="00E025A5"/>
    <w:pPr>
      <w:spacing w:line="240" w:lineRule="auto"/>
    </w:pPr>
    <w:rPr>
      <w:sz w:val="20"/>
      <w:szCs w:val="20"/>
    </w:rPr>
  </w:style>
  <w:style w:type="character" w:customStyle="1" w:styleId="CommentTextChar">
    <w:name w:val="Comment Text Char"/>
    <w:basedOn w:val="DefaultParagraphFont"/>
    <w:link w:val="CommentText"/>
    <w:uiPriority w:val="99"/>
    <w:rsid w:val="00E025A5"/>
    <w:rPr>
      <w:sz w:val="20"/>
      <w:szCs w:val="20"/>
    </w:rPr>
  </w:style>
  <w:style w:type="paragraph" w:styleId="CommentSubject">
    <w:name w:val="annotation subject"/>
    <w:basedOn w:val="CommentText"/>
    <w:next w:val="CommentText"/>
    <w:link w:val="CommentSubjectChar"/>
    <w:uiPriority w:val="99"/>
    <w:semiHidden/>
    <w:unhideWhenUsed/>
    <w:rsid w:val="00E025A5"/>
    <w:rPr>
      <w:b/>
      <w:bCs/>
    </w:rPr>
  </w:style>
  <w:style w:type="character" w:customStyle="1" w:styleId="CommentSubjectChar">
    <w:name w:val="Comment Subject Char"/>
    <w:basedOn w:val="CommentTextChar"/>
    <w:link w:val="CommentSubject"/>
    <w:uiPriority w:val="99"/>
    <w:semiHidden/>
    <w:rsid w:val="00E025A5"/>
    <w:rPr>
      <w:b/>
      <w:bCs/>
      <w:sz w:val="20"/>
      <w:szCs w:val="20"/>
    </w:rPr>
  </w:style>
  <w:style w:type="paragraph" w:styleId="Revision">
    <w:name w:val="Revision"/>
    <w:hidden/>
    <w:uiPriority w:val="99"/>
    <w:semiHidden/>
    <w:rsid w:val="00E025A5"/>
    <w:pPr>
      <w:spacing w:after="0" w:line="240" w:lineRule="auto"/>
    </w:pPr>
  </w:style>
  <w:style w:type="character" w:styleId="FollowedHyperlink">
    <w:name w:val="FollowedHyperlink"/>
    <w:basedOn w:val="DefaultParagraphFont"/>
    <w:uiPriority w:val="99"/>
    <w:semiHidden/>
    <w:unhideWhenUsed/>
    <w:rsid w:val="007674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582">
      <w:bodyDiv w:val="1"/>
      <w:marLeft w:val="0"/>
      <w:marRight w:val="0"/>
      <w:marTop w:val="0"/>
      <w:marBottom w:val="0"/>
      <w:divBdr>
        <w:top w:val="none" w:sz="0" w:space="0" w:color="auto"/>
        <w:left w:val="none" w:sz="0" w:space="0" w:color="auto"/>
        <w:bottom w:val="none" w:sz="0" w:space="0" w:color="auto"/>
        <w:right w:val="none" w:sz="0" w:space="0" w:color="auto"/>
      </w:divBdr>
    </w:div>
    <w:div w:id="1652447084">
      <w:bodyDiv w:val="1"/>
      <w:marLeft w:val="0"/>
      <w:marRight w:val="0"/>
      <w:marTop w:val="0"/>
      <w:marBottom w:val="0"/>
      <w:divBdr>
        <w:top w:val="none" w:sz="0" w:space="0" w:color="auto"/>
        <w:left w:val="none" w:sz="0" w:space="0" w:color="auto"/>
        <w:bottom w:val="none" w:sz="0" w:space="0" w:color="auto"/>
        <w:right w:val="none" w:sz="0" w:space="0" w:color="auto"/>
      </w:divBdr>
      <w:divsChild>
        <w:div w:id="8542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eVKi0bHhZU" TargetMode="External"/><Relationship Id="rId3" Type="http://schemas.openxmlformats.org/officeDocument/2006/relationships/styles" Target="styles.xml"/><Relationship Id="rId7" Type="http://schemas.openxmlformats.org/officeDocument/2006/relationships/hyperlink" Target="https://usbe.instructure.com/courses/160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be.instructure.com/courses/1603"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ammi.walker@schools.uta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0D8E9-B848-4E0A-9F48-F8F65A54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Tammi</dc:creator>
  <cp:keywords/>
  <dc:description/>
  <cp:lastModifiedBy>Walker, Tammi</cp:lastModifiedBy>
  <cp:revision>2</cp:revision>
  <dcterms:created xsi:type="dcterms:W3CDTF">2022-06-17T17:56:00Z</dcterms:created>
  <dcterms:modified xsi:type="dcterms:W3CDTF">2022-06-17T17:56:00Z</dcterms:modified>
</cp:coreProperties>
</file>